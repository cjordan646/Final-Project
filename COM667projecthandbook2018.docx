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7DA8E" w14:textId="77777777" w:rsidR="00D951E6" w:rsidRPr="00F415ED" w:rsidRDefault="00D951E6" w:rsidP="0090334D">
      <w:pPr>
        <w:widowControl w:val="0"/>
        <w:autoSpaceDE w:val="0"/>
        <w:autoSpaceDN w:val="0"/>
        <w:adjustRightInd w:val="0"/>
        <w:spacing w:after="240" w:line="640" w:lineRule="atLeast"/>
        <w:jc w:val="both"/>
        <w:rPr>
          <w:rFonts w:ascii="Times" w:hAnsi="Times" w:cs="Times"/>
          <w:color w:val="000000"/>
          <w:sz w:val="96"/>
          <w:szCs w:val="96"/>
          <w:lang w:val="en-US" w:eastAsia="ja-JP"/>
        </w:rPr>
      </w:pPr>
      <w:r w:rsidRPr="00F415ED">
        <w:rPr>
          <w:rFonts w:ascii="Times" w:hAnsi="Times" w:cs="Times"/>
          <w:color w:val="000000"/>
          <w:sz w:val="96"/>
          <w:szCs w:val="96"/>
          <w:lang w:val="en-US" w:eastAsia="ja-JP"/>
        </w:rPr>
        <w:t>Computing Systems</w:t>
      </w:r>
    </w:p>
    <w:p w14:paraId="0E46D5F1" w14:textId="77777777" w:rsidR="0090334D" w:rsidRDefault="009521E2" w:rsidP="0090334D">
      <w:pPr>
        <w:widowControl w:val="0"/>
        <w:autoSpaceDE w:val="0"/>
        <w:autoSpaceDN w:val="0"/>
        <w:adjustRightInd w:val="0"/>
        <w:spacing w:after="240" w:line="640" w:lineRule="atLeast"/>
        <w:jc w:val="both"/>
        <w:rPr>
          <w:ins w:id="0" w:author="kenny adamson" w:date="2018-09-17T14:14:00Z"/>
          <w:rFonts w:ascii="Times" w:hAnsi="Times" w:cs="Times"/>
          <w:sz w:val="96"/>
          <w:szCs w:val="96"/>
          <w:lang w:val="en-US" w:eastAsia="ja-JP"/>
        </w:rPr>
      </w:pPr>
      <w:r w:rsidRPr="00F415ED">
        <w:rPr>
          <w:rFonts w:ascii="Times" w:hAnsi="Times" w:cs="Times"/>
          <w:color w:val="000000"/>
          <w:sz w:val="96"/>
          <w:szCs w:val="96"/>
          <w:lang w:val="en-US" w:eastAsia="ja-JP"/>
        </w:rPr>
        <w:t xml:space="preserve">Project </w:t>
      </w:r>
      <w:r w:rsidR="003E6D76" w:rsidRPr="00F415ED">
        <w:rPr>
          <w:rFonts w:ascii="Times" w:hAnsi="Times" w:cs="Times"/>
          <w:color w:val="000000"/>
          <w:sz w:val="96"/>
          <w:szCs w:val="96"/>
          <w:lang w:val="en-US" w:eastAsia="ja-JP"/>
        </w:rPr>
        <w:t>Handbook</w:t>
      </w:r>
      <w:ins w:id="1" w:author="kenny adamson" w:date="2018-09-17T14:14:00Z">
        <w:r w:rsidR="0090334D">
          <w:rPr>
            <w:rFonts w:ascii="Times" w:hAnsi="Times" w:cs="Times"/>
            <w:sz w:val="96"/>
            <w:szCs w:val="96"/>
            <w:lang w:val="en-US" w:eastAsia="ja-JP"/>
          </w:rPr>
          <w:t>.</w:t>
        </w:r>
      </w:ins>
    </w:p>
    <w:p w14:paraId="27C1FBCD" w14:textId="77777777" w:rsidR="0090334D" w:rsidRDefault="0090334D" w:rsidP="0090334D">
      <w:pPr>
        <w:widowControl w:val="0"/>
        <w:autoSpaceDE w:val="0"/>
        <w:autoSpaceDN w:val="0"/>
        <w:adjustRightInd w:val="0"/>
        <w:spacing w:after="240" w:line="640" w:lineRule="atLeast"/>
        <w:jc w:val="both"/>
        <w:rPr>
          <w:ins w:id="2" w:author="kenny adamson" w:date="2018-09-17T14:14:00Z"/>
          <w:rFonts w:ascii="Times" w:hAnsi="Times" w:cs="Times"/>
          <w:sz w:val="96"/>
          <w:szCs w:val="96"/>
          <w:lang w:val="en-US" w:eastAsia="ja-JP"/>
        </w:rPr>
      </w:pPr>
    </w:p>
    <w:p w14:paraId="57E5B4DF" w14:textId="77777777" w:rsidR="0090334D" w:rsidRDefault="0090334D" w:rsidP="0090334D">
      <w:pPr>
        <w:widowControl w:val="0"/>
        <w:autoSpaceDE w:val="0"/>
        <w:autoSpaceDN w:val="0"/>
        <w:adjustRightInd w:val="0"/>
        <w:spacing w:after="240" w:line="640" w:lineRule="atLeast"/>
        <w:jc w:val="both"/>
        <w:rPr>
          <w:ins w:id="3" w:author="kenny adamson" w:date="2018-09-17T14:14:00Z"/>
          <w:rFonts w:ascii="Times" w:hAnsi="Times" w:cs="Times"/>
          <w:sz w:val="96"/>
          <w:szCs w:val="96"/>
          <w:lang w:val="en-US" w:eastAsia="ja-JP"/>
        </w:rPr>
      </w:pPr>
    </w:p>
    <w:p w14:paraId="77B16637" w14:textId="4E8A8ACC" w:rsidR="00D951E6" w:rsidRPr="0090334D" w:rsidRDefault="0090334D" w:rsidP="0090334D">
      <w:pPr>
        <w:widowControl w:val="0"/>
        <w:autoSpaceDE w:val="0"/>
        <w:autoSpaceDN w:val="0"/>
        <w:adjustRightInd w:val="0"/>
        <w:spacing w:after="240" w:line="640" w:lineRule="atLeast"/>
        <w:jc w:val="both"/>
        <w:rPr>
          <w:rFonts w:ascii="Times" w:hAnsi="Times" w:cs="Times"/>
          <w:sz w:val="96"/>
          <w:szCs w:val="96"/>
          <w:lang w:val="en-US" w:eastAsia="ja-JP"/>
        </w:rPr>
      </w:pPr>
      <w:ins w:id="4" w:author="kenny adamson" w:date="2018-09-17T14:09:00Z">
        <w:r w:rsidRPr="0090334D">
          <w:rPr>
            <w:rFonts w:ascii="Times" w:hAnsi="Times" w:cs="Times"/>
            <w:sz w:val="96"/>
            <w:szCs w:val="96"/>
            <w:lang w:val="en-US" w:eastAsia="ja-JP"/>
          </w:rPr>
          <w:t>COM667 CRN61093</w:t>
        </w:r>
      </w:ins>
    </w:p>
    <w:p w14:paraId="6BAB47D6"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24EFC053"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1CB1F311"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71C68E84"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695658C2"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3097FF97"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52351A06"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5A342DAC"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1EC902FE"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20848625" w14:textId="77777777" w:rsidR="00D951E6" w:rsidDel="0090334D" w:rsidRDefault="00D951E6" w:rsidP="0090334D">
      <w:pPr>
        <w:widowControl w:val="0"/>
        <w:autoSpaceDE w:val="0"/>
        <w:autoSpaceDN w:val="0"/>
        <w:adjustRightInd w:val="0"/>
        <w:spacing w:after="240" w:line="440" w:lineRule="atLeast"/>
        <w:jc w:val="both"/>
        <w:rPr>
          <w:del w:id="5" w:author="kenny adamson" w:date="2018-09-17T14:14:00Z"/>
          <w:rFonts w:ascii="Times" w:hAnsi="Times" w:cs="Times"/>
          <w:color w:val="000000"/>
          <w:sz w:val="37"/>
          <w:szCs w:val="37"/>
          <w:lang w:val="en-US" w:eastAsia="ja-JP"/>
        </w:rPr>
      </w:pPr>
    </w:p>
    <w:p w14:paraId="171AF1F1" w14:textId="77777777" w:rsidR="00D951E6" w:rsidDel="0090334D" w:rsidRDefault="00D951E6" w:rsidP="0090334D">
      <w:pPr>
        <w:widowControl w:val="0"/>
        <w:autoSpaceDE w:val="0"/>
        <w:autoSpaceDN w:val="0"/>
        <w:adjustRightInd w:val="0"/>
        <w:spacing w:after="240" w:line="440" w:lineRule="atLeast"/>
        <w:jc w:val="both"/>
        <w:rPr>
          <w:del w:id="6" w:author="kenny adamson" w:date="2018-09-17T14:14:00Z"/>
          <w:rFonts w:ascii="Times" w:hAnsi="Times" w:cs="Times"/>
          <w:color w:val="000000"/>
          <w:sz w:val="37"/>
          <w:szCs w:val="37"/>
          <w:lang w:val="en-US" w:eastAsia="ja-JP"/>
        </w:rPr>
      </w:pPr>
    </w:p>
    <w:p w14:paraId="7FC05C60" w14:textId="77777777" w:rsidR="00D951E6" w:rsidDel="0090334D" w:rsidRDefault="00D951E6" w:rsidP="0090334D">
      <w:pPr>
        <w:widowControl w:val="0"/>
        <w:autoSpaceDE w:val="0"/>
        <w:autoSpaceDN w:val="0"/>
        <w:adjustRightInd w:val="0"/>
        <w:spacing w:after="240" w:line="440" w:lineRule="atLeast"/>
        <w:jc w:val="both"/>
        <w:rPr>
          <w:del w:id="7" w:author="kenny adamson" w:date="2018-09-17T14:14:00Z"/>
          <w:rFonts w:ascii="Times" w:hAnsi="Times" w:cs="Times"/>
          <w:color w:val="000000"/>
          <w:sz w:val="37"/>
          <w:szCs w:val="37"/>
          <w:lang w:val="en-US" w:eastAsia="ja-JP"/>
        </w:rPr>
      </w:pPr>
    </w:p>
    <w:p w14:paraId="11A4C710" w14:textId="77777777" w:rsidR="00D951E6" w:rsidDel="0090334D" w:rsidRDefault="00D951E6" w:rsidP="0090334D">
      <w:pPr>
        <w:widowControl w:val="0"/>
        <w:autoSpaceDE w:val="0"/>
        <w:autoSpaceDN w:val="0"/>
        <w:adjustRightInd w:val="0"/>
        <w:spacing w:after="240" w:line="440" w:lineRule="atLeast"/>
        <w:jc w:val="both"/>
        <w:rPr>
          <w:del w:id="8" w:author="kenny adamson" w:date="2018-09-17T14:14:00Z"/>
          <w:rFonts w:ascii="Times" w:hAnsi="Times" w:cs="Times"/>
          <w:color w:val="000000"/>
          <w:sz w:val="37"/>
          <w:szCs w:val="37"/>
          <w:lang w:val="en-US" w:eastAsia="ja-JP"/>
        </w:rPr>
      </w:pPr>
    </w:p>
    <w:p w14:paraId="797571C6" w14:textId="77777777" w:rsidR="00D951E6" w:rsidRDefault="00D951E6" w:rsidP="0090334D">
      <w:pPr>
        <w:widowControl w:val="0"/>
        <w:autoSpaceDE w:val="0"/>
        <w:autoSpaceDN w:val="0"/>
        <w:adjustRightInd w:val="0"/>
        <w:spacing w:after="240" w:line="440" w:lineRule="atLeast"/>
        <w:jc w:val="both"/>
        <w:rPr>
          <w:rFonts w:ascii="Times" w:hAnsi="Times" w:cs="Times"/>
          <w:color w:val="000000"/>
          <w:sz w:val="37"/>
          <w:szCs w:val="37"/>
          <w:lang w:val="en-US" w:eastAsia="ja-JP"/>
        </w:rPr>
      </w:pPr>
    </w:p>
    <w:p w14:paraId="299AA547" w14:textId="77777777" w:rsidR="00D951E6" w:rsidRPr="00F415ED" w:rsidRDefault="00D951E6" w:rsidP="0090334D">
      <w:pPr>
        <w:widowControl w:val="0"/>
        <w:autoSpaceDE w:val="0"/>
        <w:autoSpaceDN w:val="0"/>
        <w:adjustRightInd w:val="0"/>
        <w:spacing w:after="240" w:line="520" w:lineRule="atLeast"/>
        <w:jc w:val="both"/>
        <w:rPr>
          <w:rFonts w:ascii="Times" w:hAnsi="Times" w:cs="Times"/>
          <w:color w:val="008000"/>
          <w:sz w:val="72"/>
          <w:szCs w:val="72"/>
          <w:lang w:val="en-US" w:eastAsia="ja-JP"/>
        </w:rPr>
      </w:pPr>
      <w:r w:rsidRPr="00F415ED">
        <w:rPr>
          <w:rFonts w:ascii="Times" w:hAnsi="Times" w:cs="Times"/>
          <w:b/>
          <w:bCs/>
          <w:color w:val="008000"/>
          <w:sz w:val="72"/>
          <w:szCs w:val="72"/>
          <w:lang w:val="en-US" w:eastAsia="ja-JP"/>
        </w:rPr>
        <w:lastRenderedPageBreak/>
        <w:t>Introduction</w:t>
      </w:r>
      <w:r w:rsidR="00633966" w:rsidRPr="00F415ED">
        <w:rPr>
          <w:rFonts w:ascii="Times" w:hAnsi="Times" w:cs="Times"/>
          <w:b/>
          <w:bCs/>
          <w:color w:val="008000"/>
          <w:sz w:val="72"/>
          <w:szCs w:val="72"/>
          <w:lang w:val="en-US" w:eastAsia="ja-JP"/>
        </w:rPr>
        <w:t>.</w:t>
      </w:r>
    </w:p>
    <w:p w14:paraId="2CC36172" w14:textId="77777777" w:rsidR="00D951E6" w:rsidRDefault="009521E2"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Please note that this guide</w:t>
      </w:r>
      <w:r w:rsidR="00D951E6">
        <w:rPr>
          <w:rFonts w:ascii="Times" w:hAnsi="Times" w:cs="Times"/>
          <w:color w:val="000000"/>
          <w:sz w:val="32"/>
          <w:szCs w:val="32"/>
          <w:lang w:val="en-US" w:eastAsia="ja-JP"/>
        </w:rPr>
        <w:t xml:space="preserve"> is complemented by </w:t>
      </w:r>
      <w:r>
        <w:rPr>
          <w:rFonts w:ascii="Times" w:hAnsi="Times" w:cs="Times"/>
          <w:color w:val="000000"/>
          <w:sz w:val="32"/>
          <w:szCs w:val="32"/>
          <w:lang w:val="en-US" w:eastAsia="ja-JP"/>
        </w:rPr>
        <w:t xml:space="preserve">a series of lectures where aspects of </w:t>
      </w:r>
      <w:r w:rsidR="00D951E6">
        <w:rPr>
          <w:rFonts w:ascii="Times" w:hAnsi="Times" w:cs="Times"/>
          <w:color w:val="000000"/>
          <w:sz w:val="32"/>
          <w:szCs w:val="32"/>
          <w:lang w:val="en-US" w:eastAsia="ja-JP"/>
        </w:rPr>
        <w:t xml:space="preserve">the project in general will be discussed further. </w:t>
      </w:r>
    </w:p>
    <w:p w14:paraId="5E7E2549" w14:textId="77777777" w:rsidR="00D951E6" w:rsidRDefault="00D951E6"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Lecture slides, assessment criteria, forms and submission areas will be available on the mod</w:t>
      </w:r>
      <w:r w:rsidR="00E55629">
        <w:rPr>
          <w:rFonts w:ascii="Times" w:hAnsi="Times" w:cs="Times"/>
          <w:color w:val="000000"/>
          <w:sz w:val="32"/>
          <w:szCs w:val="32"/>
          <w:lang w:val="en-US" w:eastAsia="ja-JP"/>
        </w:rPr>
        <w:t>ule area of blackboard learn. Y</w:t>
      </w:r>
      <w:r>
        <w:rPr>
          <w:rFonts w:ascii="Times" w:hAnsi="Times" w:cs="Times"/>
          <w:color w:val="000000"/>
          <w:sz w:val="32"/>
          <w:szCs w:val="32"/>
          <w:lang w:val="en-US" w:eastAsia="ja-JP"/>
        </w:rPr>
        <w:t xml:space="preserve">ou can access Blackboard Learn through the portal. </w:t>
      </w:r>
    </w:p>
    <w:p w14:paraId="28693750" w14:textId="77777777" w:rsidR="00D951E6" w:rsidRDefault="00D951E6"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 xml:space="preserve">At the beginning of the semester (week 1), you will be allocated a Project </w:t>
      </w:r>
      <w:r w:rsidR="007366B7">
        <w:rPr>
          <w:rFonts w:ascii="Times" w:hAnsi="Times" w:cs="Times"/>
          <w:color w:val="000000"/>
          <w:sz w:val="32"/>
          <w:szCs w:val="32"/>
          <w:lang w:val="en-US" w:eastAsia="ja-JP"/>
        </w:rPr>
        <w:t xml:space="preserve">Supervisor. The </w:t>
      </w:r>
      <w:r>
        <w:rPr>
          <w:rFonts w:ascii="Times" w:hAnsi="Times" w:cs="Times"/>
          <w:color w:val="000000"/>
          <w:sz w:val="32"/>
          <w:szCs w:val="32"/>
          <w:lang w:val="en-US" w:eastAsia="ja-JP"/>
        </w:rPr>
        <w:t xml:space="preserve">Project Supervisor will guide you and also provide feedback through the execution of your project. Please arrange </w:t>
      </w:r>
      <w:r w:rsidR="009D234B">
        <w:rPr>
          <w:rFonts w:ascii="Times" w:hAnsi="Times" w:cs="Times"/>
          <w:color w:val="000000"/>
          <w:sz w:val="32"/>
          <w:szCs w:val="32"/>
          <w:lang w:val="en-US" w:eastAsia="ja-JP"/>
        </w:rPr>
        <w:t>a first meeting with your Project Supervisor</w:t>
      </w:r>
      <w:r>
        <w:rPr>
          <w:rFonts w:ascii="Times" w:hAnsi="Times" w:cs="Times"/>
          <w:color w:val="000000"/>
          <w:sz w:val="32"/>
          <w:szCs w:val="32"/>
          <w:lang w:val="en-US" w:eastAsia="ja-JP"/>
        </w:rPr>
        <w:t xml:space="preserve"> ASAP (certainly before the end of week 2) to discuss your project proposals and meeting arrangements. </w:t>
      </w:r>
    </w:p>
    <w:p w14:paraId="677BD113" w14:textId="77777777" w:rsidR="00D951E6" w:rsidRDefault="00D951E6"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Note that the preferred form of c</w:t>
      </w:r>
      <w:r w:rsidR="009D234B">
        <w:rPr>
          <w:rFonts w:ascii="Times" w:hAnsi="Times" w:cs="Times"/>
          <w:color w:val="000000"/>
          <w:sz w:val="32"/>
          <w:szCs w:val="32"/>
          <w:lang w:val="en-US" w:eastAsia="ja-JP"/>
        </w:rPr>
        <w:t>ommunication between your Project Supervisor, mod</w:t>
      </w:r>
      <w:r>
        <w:rPr>
          <w:rFonts w:ascii="Times" w:hAnsi="Times" w:cs="Times"/>
          <w:color w:val="000000"/>
          <w:sz w:val="32"/>
          <w:szCs w:val="32"/>
          <w:lang w:val="en-US" w:eastAsia="ja-JP"/>
        </w:rPr>
        <w:t>ule co</w:t>
      </w:r>
      <w:r w:rsidR="00E70F79">
        <w:rPr>
          <w:rFonts w:ascii="Times" w:hAnsi="Times" w:cs="Times"/>
          <w:color w:val="000000"/>
          <w:sz w:val="32"/>
          <w:szCs w:val="32"/>
          <w:lang w:val="en-US" w:eastAsia="ja-JP"/>
        </w:rPr>
        <w:t>ordinator and yourself is email. P</w:t>
      </w:r>
      <w:r w:rsidRPr="009521E2">
        <w:rPr>
          <w:rFonts w:ascii="Times" w:hAnsi="Times" w:cs="Times"/>
          <w:b/>
          <w:color w:val="000000"/>
          <w:sz w:val="32"/>
          <w:szCs w:val="32"/>
          <w:lang w:val="en-US" w:eastAsia="ja-JP"/>
        </w:rPr>
        <w:t>lease check your email daily for important notifications</w:t>
      </w:r>
      <w:r>
        <w:rPr>
          <w:rFonts w:ascii="Times" w:hAnsi="Times" w:cs="Times"/>
          <w:color w:val="000000"/>
          <w:sz w:val="32"/>
          <w:szCs w:val="32"/>
          <w:lang w:val="en-US" w:eastAsia="ja-JP"/>
        </w:rPr>
        <w:t xml:space="preserve"> regarding your project. </w:t>
      </w:r>
    </w:p>
    <w:p w14:paraId="1410BE04" w14:textId="77777777" w:rsidR="00D951E6" w:rsidRDefault="00434CE4"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Please read this handbook</w:t>
      </w:r>
      <w:r w:rsidR="00D951E6">
        <w:rPr>
          <w:rFonts w:ascii="Times" w:hAnsi="Times" w:cs="Times"/>
          <w:color w:val="000000"/>
          <w:sz w:val="32"/>
          <w:szCs w:val="32"/>
          <w:lang w:val="en-US" w:eastAsia="ja-JP"/>
        </w:rPr>
        <w:t xml:space="preserve"> carefully before you start your project. </w:t>
      </w:r>
      <w:r w:rsidR="00365A9B">
        <w:rPr>
          <w:rFonts w:ascii="Times" w:hAnsi="Times" w:cs="Times"/>
          <w:color w:val="000000"/>
          <w:sz w:val="32"/>
          <w:szCs w:val="32"/>
          <w:lang w:val="en-US" w:eastAsia="ja-JP"/>
        </w:rPr>
        <w:t xml:space="preserve">If you have any queries, </w:t>
      </w:r>
      <w:r w:rsidR="00D951E6">
        <w:rPr>
          <w:rFonts w:ascii="Times" w:hAnsi="Times" w:cs="Times"/>
          <w:color w:val="000000"/>
          <w:sz w:val="32"/>
          <w:szCs w:val="32"/>
          <w:lang w:val="en-US" w:eastAsia="ja-JP"/>
        </w:rPr>
        <w:t>rai</w:t>
      </w:r>
      <w:r w:rsidR="00FC0DB1">
        <w:rPr>
          <w:rFonts w:ascii="Times" w:hAnsi="Times" w:cs="Times"/>
          <w:color w:val="000000"/>
          <w:sz w:val="32"/>
          <w:szCs w:val="32"/>
          <w:lang w:val="en-US" w:eastAsia="ja-JP"/>
        </w:rPr>
        <w:t>se them with your Project Supervisor in the first instance.</w:t>
      </w:r>
      <w:r w:rsidR="00D951E6">
        <w:rPr>
          <w:rFonts w:ascii="Times" w:hAnsi="Times" w:cs="Times"/>
          <w:color w:val="000000"/>
          <w:sz w:val="32"/>
          <w:szCs w:val="32"/>
          <w:lang w:val="en-US" w:eastAsia="ja-JP"/>
        </w:rPr>
        <w:t xml:space="preserve">  </w:t>
      </w:r>
    </w:p>
    <w:p w14:paraId="61565972" w14:textId="77777777" w:rsidR="00D951E6" w:rsidRDefault="002C535A"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r>
        <w:rPr>
          <w:rFonts w:ascii="Times" w:hAnsi="Times" w:cs="Times"/>
          <w:color w:val="000000"/>
          <w:sz w:val="32"/>
          <w:szCs w:val="32"/>
          <w:lang w:val="en-US" w:eastAsia="ja-JP"/>
        </w:rPr>
        <w:t>Kenny Adamson COM667</w:t>
      </w:r>
      <w:r w:rsidR="00FC0DB1">
        <w:rPr>
          <w:rFonts w:ascii="Times" w:hAnsi="Times" w:cs="Times"/>
          <w:color w:val="000000"/>
          <w:sz w:val="32"/>
          <w:szCs w:val="32"/>
          <w:lang w:val="en-US" w:eastAsia="ja-JP"/>
        </w:rPr>
        <w:t xml:space="preserve"> - Module</w:t>
      </w:r>
      <w:r w:rsidR="00D951E6">
        <w:rPr>
          <w:rFonts w:ascii="Times" w:hAnsi="Times" w:cs="Times"/>
          <w:color w:val="000000"/>
          <w:sz w:val="32"/>
          <w:szCs w:val="32"/>
          <w:lang w:val="en-US" w:eastAsia="ja-JP"/>
        </w:rPr>
        <w:t xml:space="preserve"> Coordinator</w:t>
      </w:r>
      <w:r w:rsidR="00F415ED">
        <w:rPr>
          <w:rFonts w:ascii="Times" w:hAnsi="Times" w:cs="Times"/>
          <w:color w:val="000000"/>
          <w:sz w:val="32"/>
          <w:szCs w:val="32"/>
          <w:lang w:val="en-US" w:eastAsia="ja-JP"/>
        </w:rPr>
        <w:t>.</w:t>
      </w:r>
    </w:p>
    <w:p w14:paraId="48B25AE2" w14:textId="77777777" w:rsidR="00E810DD" w:rsidRDefault="00E810DD"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7D555C3A" w14:textId="77777777" w:rsidR="00E810DD" w:rsidRDefault="00E810DD"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4EC00BE4" w14:textId="77777777" w:rsidR="009521E2" w:rsidRDefault="009521E2"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3894F62E" w14:textId="77777777" w:rsidR="009521E2" w:rsidRDefault="009521E2"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45B52012" w14:textId="77777777" w:rsidR="0052739C" w:rsidRDefault="0052739C"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509C38D1" w14:textId="77777777" w:rsidR="009521E2" w:rsidRDefault="009521E2" w:rsidP="0090334D">
      <w:pPr>
        <w:widowControl w:val="0"/>
        <w:autoSpaceDE w:val="0"/>
        <w:autoSpaceDN w:val="0"/>
        <w:adjustRightInd w:val="0"/>
        <w:spacing w:after="240" w:line="360" w:lineRule="atLeast"/>
        <w:jc w:val="both"/>
        <w:rPr>
          <w:rFonts w:ascii="Times" w:hAnsi="Times" w:cs="Times"/>
          <w:color w:val="000000"/>
          <w:sz w:val="32"/>
          <w:szCs w:val="32"/>
          <w:lang w:val="en-US" w:eastAsia="ja-JP"/>
        </w:rPr>
      </w:pPr>
    </w:p>
    <w:p w14:paraId="143C8172" w14:textId="2AAEC84C" w:rsidR="00E810DD" w:rsidRPr="00F415ED" w:rsidRDefault="00E810DD" w:rsidP="0090334D">
      <w:pPr>
        <w:widowControl w:val="0"/>
        <w:autoSpaceDE w:val="0"/>
        <w:autoSpaceDN w:val="0"/>
        <w:adjustRightInd w:val="0"/>
        <w:spacing w:after="240" w:line="520" w:lineRule="atLeast"/>
        <w:rPr>
          <w:rFonts w:ascii="Times" w:hAnsi="Times" w:cs="Times"/>
          <w:color w:val="008000"/>
          <w:sz w:val="72"/>
          <w:szCs w:val="72"/>
          <w:lang w:val="en-US" w:eastAsia="ja-JP"/>
        </w:rPr>
      </w:pPr>
      <w:r w:rsidRPr="00F415ED">
        <w:rPr>
          <w:rFonts w:ascii="Times" w:hAnsi="Times" w:cs="Times"/>
          <w:b/>
          <w:bCs/>
          <w:color w:val="008000"/>
          <w:sz w:val="72"/>
          <w:szCs w:val="72"/>
          <w:lang w:val="en-US" w:eastAsia="ja-JP"/>
        </w:rPr>
        <w:lastRenderedPageBreak/>
        <w:t>1</w:t>
      </w:r>
      <w:r w:rsidR="00634ABC" w:rsidRPr="00F415ED">
        <w:rPr>
          <w:rFonts w:ascii="Times" w:hAnsi="Times" w:cs="Times"/>
          <w:b/>
          <w:bCs/>
          <w:color w:val="008000"/>
          <w:sz w:val="72"/>
          <w:szCs w:val="72"/>
          <w:lang w:val="en-US" w:eastAsia="ja-JP"/>
        </w:rPr>
        <w:t>Role</w:t>
      </w:r>
      <w:ins w:id="9" w:author="kenny adamson" w:date="2018-09-17T14:10:00Z">
        <w:r w:rsidR="0090334D">
          <w:rPr>
            <w:rFonts w:ascii="Times" w:hAnsi="Times" w:cs="Times"/>
            <w:b/>
            <w:bCs/>
            <w:color w:val="008000"/>
            <w:sz w:val="72"/>
            <w:szCs w:val="72"/>
            <w:lang w:val="en-US" w:eastAsia="ja-JP"/>
          </w:rPr>
          <w:t xml:space="preserve"> </w:t>
        </w:r>
      </w:ins>
      <w:r w:rsidRPr="00F415ED">
        <w:rPr>
          <w:rFonts w:ascii="Times" w:hAnsi="Times" w:cs="Times"/>
          <w:b/>
          <w:bCs/>
          <w:color w:val="008000"/>
          <w:sz w:val="72"/>
          <w:szCs w:val="72"/>
          <w:lang w:val="en-US" w:eastAsia="ja-JP"/>
        </w:rPr>
        <w:t>and Responsibilities</w:t>
      </w:r>
      <w:r w:rsidR="0052739C" w:rsidRPr="00F415ED">
        <w:rPr>
          <w:rFonts w:ascii="Times" w:hAnsi="Times" w:cs="Times"/>
          <w:b/>
          <w:bCs/>
          <w:color w:val="008000"/>
          <w:sz w:val="72"/>
          <w:szCs w:val="72"/>
          <w:lang w:val="en-US" w:eastAsia="ja-JP"/>
        </w:rPr>
        <w:t>.</w:t>
      </w:r>
    </w:p>
    <w:p w14:paraId="703EABE2" w14:textId="77777777" w:rsidR="00E810DD" w:rsidRDefault="00AD0E7A" w:rsidP="0090334D">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T</w:t>
      </w:r>
      <w:r w:rsidR="00E810DD">
        <w:rPr>
          <w:rFonts w:ascii="Times" w:hAnsi="Times" w:cs="Times"/>
          <w:color w:val="000000"/>
          <w:sz w:val="32"/>
          <w:szCs w:val="32"/>
          <w:lang w:val="en-US" w:eastAsia="ja-JP"/>
        </w:rPr>
        <w:t>here are several deadli</w:t>
      </w:r>
      <w:r w:rsidR="00E55629">
        <w:rPr>
          <w:rFonts w:ascii="Times" w:hAnsi="Times" w:cs="Times"/>
          <w:color w:val="000000"/>
          <w:sz w:val="32"/>
          <w:szCs w:val="32"/>
          <w:lang w:val="en-US" w:eastAsia="ja-JP"/>
        </w:rPr>
        <w:t xml:space="preserve">nes that have </w:t>
      </w:r>
      <w:r w:rsidR="00E810DD">
        <w:rPr>
          <w:rFonts w:ascii="Times" w:hAnsi="Times" w:cs="Times"/>
          <w:color w:val="000000"/>
          <w:sz w:val="32"/>
          <w:szCs w:val="32"/>
          <w:lang w:val="en-US" w:eastAsia="ja-JP"/>
        </w:rPr>
        <w:t xml:space="preserve">already </w:t>
      </w:r>
      <w:r w:rsidR="00E55629">
        <w:rPr>
          <w:rFonts w:ascii="Times" w:hAnsi="Times" w:cs="Times"/>
          <w:color w:val="000000"/>
          <w:sz w:val="32"/>
          <w:szCs w:val="32"/>
          <w:lang w:val="en-US" w:eastAsia="ja-JP"/>
        </w:rPr>
        <w:t xml:space="preserve">been </w:t>
      </w:r>
      <w:r w:rsidR="00E810DD">
        <w:rPr>
          <w:rFonts w:ascii="Times" w:hAnsi="Times" w:cs="Times"/>
          <w:color w:val="000000"/>
          <w:sz w:val="32"/>
          <w:szCs w:val="32"/>
          <w:lang w:val="en-US" w:eastAsia="ja-JP"/>
        </w:rPr>
        <w:t>set for you</w:t>
      </w:r>
      <w:r w:rsidR="004338A2">
        <w:rPr>
          <w:rFonts w:ascii="Times" w:hAnsi="Times" w:cs="Times"/>
          <w:color w:val="000000"/>
          <w:sz w:val="32"/>
          <w:szCs w:val="32"/>
          <w:lang w:val="en-US" w:eastAsia="ja-JP"/>
        </w:rPr>
        <w:t xml:space="preserve"> (</w:t>
      </w:r>
      <w:r w:rsidR="00AD1DCC">
        <w:rPr>
          <w:rFonts w:ascii="Times" w:hAnsi="Times" w:cs="Times"/>
          <w:color w:val="000000"/>
          <w:sz w:val="32"/>
          <w:szCs w:val="32"/>
          <w:lang w:val="en-US" w:eastAsia="ja-JP"/>
        </w:rPr>
        <w:t xml:space="preserve">details available </w:t>
      </w:r>
      <w:r w:rsidR="004338A2">
        <w:rPr>
          <w:rFonts w:ascii="Times" w:hAnsi="Times" w:cs="Times"/>
          <w:color w:val="000000"/>
          <w:sz w:val="32"/>
          <w:szCs w:val="32"/>
          <w:lang w:val="en-US" w:eastAsia="ja-JP"/>
        </w:rPr>
        <w:t>on Blackboard) but the planning</w:t>
      </w:r>
      <w:r w:rsidR="00F415ED">
        <w:rPr>
          <w:rFonts w:ascii="Times" w:hAnsi="Times" w:cs="Times"/>
          <w:color w:val="000000"/>
          <w:sz w:val="32"/>
          <w:szCs w:val="32"/>
          <w:lang w:val="en-US" w:eastAsia="ja-JP"/>
        </w:rPr>
        <w:t xml:space="preserve"> and implementation of the</w:t>
      </w:r>
      <w:r w:rsidR="00E810DD">
        <w:rPr>
          <w:rFonts w:ascii="Times" w:hAnsi="Times" w:cs="Times"/>
          <w:color w:val="000000"/>
          <w:sz w:val="32"/>
          <w:szCs w:val="32"/>
          <w:lang w:val="en-US" w:eastAsia="ja-JP"/>
        </w:rPr>
        <w:t xml:space="preserve"> project is your re</w:t>
      </w:r>
      <w:r w:rsidR="009521E2">
        <w:rPr>
          <w:rFonts w:ascii="Times" w:hAnsi="Times" w:cs="Times"/>
          <w:color w:val="000000"/>
          <w:sz w:val="32"/>
          <w:szCs w:val="32"/>
          <w:lang w:val="en-US" w:eastAsia="ja-JP"/>
        </w:rPr>
        <w:t xml:space="preserve">sponsibility. A number of </w:t>
      </w:r>
      <w:r w:rsidR="00E810DD">
        <w:rPr>
          <w:rFonts w:ascii="Times" w:hAnsi="Times" w:cs="Times"/>
          <w:color w:val="000000"/>
          <w:sz w:val="32"/>
          <w:szCs w:val="32"/>
          <w:lang w:val="en-US" w:eastAsia="ja-JP"/>
        </w:rPr>
        <w:t>academic sta</w:t>
      </w:r>
      <w:r w:rsidR="004338A2">
        <w:rPr>
          <w:rFonts w:ascii="Times" w:hAnsi="Times" w:cs="Times"/>
          <w:color w:val="000000"/>
          <w:sz w:val="32"/>
          <w:szCs w:val="32"/>
          <w:lang w:val="en-US" w:eastAsia="ja-JP"/>
        </w:rPr>
        <w:t>ff</w:t>
      </w:r>
      <w:r w:rsidR="009521E2">
        <w:rPr>
          <w:rFonts w:ascii="Times" w:hAnsi="Times" w:cs="Times"/>
          <w:color w:val="000000"/>
          <w:sz w:val="32"/>
          <w:szCs w:val="32"/>
          <w:lang w:val="en-US" w:eastAsia="ja-JP"/>
        </w:rPr>
        <w:t xml:space="preserve"> </w:t>
      </w:r>
      <w:r w:rsidR="00E810DD">
        <w:rPr>
          <w:rFonts w:ascii="Times" w:hAnsi="Times" w:cs="Times"/>
          <w:color w:val="000000"/>
          <w:sz w:val="32"/>
          <w:szCs w:val="32"/>
          <w:lang w:val="en-US" w:eastAsia="ja-JP"/>
        </w:rPr>
        <w:t xml:space="preserve">will provide support along the way: </w:t>
      </w:r>
    </w:p>
    <w:p w14:paraId="2F54E328" w14:textId="77777777" w:rsidR="004338A2" w:rsidRPr="00633966" w:rsidRDefault="00034EF1" w:rsidP="0090334D">
      <w:pPr>
        <w:widowControl w:val="0"/>
        <w:numPr>
          <w:ilvl w:val="0"/>
          <w:numId w:val="1"/>
        </w:numPr>
        <w:tabs>
          <w:tab w:val="left" w:pos="220"/>
          <w:tab w:val="left" w:pos="720"/>
        </w:tabs>
        <w:autoSpaceDE w:val="0"/>
        <w:autoSpaceDN w:val="0"/>
        <w:adjustRightInd w:val="0"/>
        <w:spacing w:after="320" w:line="360" w:lineRule="atLeast"/>
        <w:ind w:hanging="720"/>
        <w:jc w:val="both"/>
        <w:rPr>
          <w:rFonts w:ascii="Times" w:hAnsi="Times" w:cs="Times"/>
          <w:color w:val="0000FF"/>
          <w:sz w:val="32"/>
          <w:szCs w:val="32"/>
          <w:lang w:val="en-US" w:eastAsia="ja-JP"/>
        </w:rPr>
      </w:pPr>
      <w:r w:rsidRPr="00633966">
        <w:rPr>
          <w:rFonts w:ascii="Times" w:hAnsi="Times" w:cs="Times"/>
          <w:b/>
          <w:bCs/>
          <w:color w:val="0000FF"/>
          <w:sz w:val="32"/>
          <w:szCs w:val="32"/>
          <w:lang w:val="en-US" w:eastAsia="ja-JP"/>
        </w:rPr>
        <w:t>Project Supervis</w:t>
      </w:r>
      <w:r w:rsidR="004338A2" w:rsidRPr="00633966">
        <w:rPr>
          <w:rFonts w:ascii="Times" w:hAnsi="Times" w:cs="Times"/>
          <w:b/>
          <w:bCs/>
          <w:color w:val="0000FF"/>
          <w:sz w:val="32"/>
          <w:szCs w:val="32"/>
          <w:lang w:val="en-US" w:eastAsia="ja-JP"/>
        </w:rPr>
        <w:t>or</w:t>
      </w:r>
      <w:r w:rsidR="0052739C" w:rsidRPr="00633966">
        <w:rPr>
          <w:rFonts w:ascii="Times" w:hAnsi="Times" w:cs="Times"/>
          <w:b/>
          <w:bCs/>
          <w:color w:val="0000FF"/>
          <w:sz w:val="32"/>
          <w:szCs w:val="32"/>
          <w:lang w:val="en-US" w:eastAsia="ja-JP"/>
        </w:rPr>
        <w:t>.</w:t>
      </w:r>
    </w:p>
    <w:p w14:paraId="669B384A" w14:textId="2C41B5C7" w:rsidR="00E810DD" w:rsidRDefault="00E810DD"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At the beginning of </w:t>
      </w:r>
      <w:r w:rsidR="00AD1DCC">
        <w:rPr>
          <w:rFonts w:ascii="Times" w:hAnsi="Times" w:cs="Times"/>
          <w:color w:val="000000"/>
          <w:sz w:val="32"/>
          <w:szCs w:val="32"/>
          <w:lang w:val="en-US" w:eastAsia="ja-JP"/>
        </w:rPr>
        <w:t>Semester 1</w:t>
      </w:r>
      <w:r w:rsidR="008D33C9">
        <w:rPr>
          <w:rFonts w:ascii="Times" w:hAnsi="Times" w:cs="Times"/>
          <w:color w:val="000000"/>
          <w:sz w:val="32"/>
          <w:szCs w:val="32"/>
          <w:lang w:val="en-US" w:eastAsia="ja-JP"/>
        </w:rPr>
        <w:t xml:space="preserve"> you will be</w:t>
      </w:r>
      <w:r w:rsidR="004338A2">
        <w:rPr>
          <w:rFonts w:ascii="Times" w:hAnsi="Times" w:cs="Times"/>
          <w:color w:val="000000"/>
          <w:sz w:val="32"/>
          <w:szCs w:val="32"/>
          <w:lang w:val="en-US" w:eastAsia="ja-JP"/>
        </w:rPr>
        <w:t xml:space="preserve"> assigned a Project Supervisor</w:t>
      </w:r>
      <w:r w:rsidR="00AD1DCC">
        <w:rPr>
          <w:rFonts w:ascii="Times" w:hAnsi="Times" w:cs="Times"/>
          <w:color w:val="000000"/>
          <w:sz w:val="32"/>
          <w:szCs w:val="32"/>
          <w:lang w:val="en-US" w:eastAsia="ja-JP"/>
        </w:rPr>
        <w:t>,</w:t>
      </w:r>
      <w:r>
        <w:rPr>
          <w:rFonts w:ascii="Times" w:hAnsi="Times" w:cs="Times"/>
          <w:color w:val="000000"/>
          <w:sz w:val="32"/>
          <w:szCs w:val="32"/>
          <w:lang w:val="en-US" w:eastAsia="ja-JP"/>
        </w:rPr>
        <w:t xml:space="preserve"> their role is to g</w:t>
      </w:r>
      <w:r w:rsidR="004338A2">
        <w:rPr>
          <w:rFonts w:ascii="Times" w:hAnsi="Times" w:cs="Times"/>
          <w:color w:val="000000"/>
          <w:sz w:val="32"/>
          <w:szCs w:val="32"/>
          <w:lang w:val="en-US" w:eastAsia="ja-JP"/>
        </w:rPr>
        <w:t>uide your work in the project. T</w:t>
      </w:r>
      <w:r>
        <w:rPr>
          <w:rFonts w:ascii="Times" w:hAnsi="Times" w:cs="Times"/>
          <w:color w:val="000000"/>
          <w:sz w:val="32"/>
          <w:szCs w:val="32"/>
          <w:lang w:val="en-US" w:eastAsia="ja-JP"/>
        </w:rPr>
        <w:t>hey are responsible for specifying directed reading material, advising on the technical d</w:t>
      </w:r>
      <w:r w:rsidR="004338A2">
        <w:rPr>
          <w:rFonts w:ascii="Times" w:hAnsi="Times" w:cs="Times"/>
          <w:color w:val="000000"/>
          <w:sz w:val="32"/>
          <w:szCs w:val="32"/>
          <w:lang w:val="en-US" w:eastAsia="ja-JP"/>
        </w:rPr>
        <w:t xml:space="preserve">irection of the project and </w:t>
      </w:r>
      <w:r>
        <w:rPr>
          <w:rFonts w:ascii="Times" w:hAnsi="Times" w:cs="Times"/>
          <w:color w:val="000000"/>
          <w:sz w:val="32"/>
          <w:szCs w:val="32"/>
          <w:lang w:val="en-US" w:eastAsia="ja-JP"/>
        </w:rPr>
        <w:t xml:space="preserve">monitoring </w:t>
      </w:r>
      <w:r w:rsidR="004338A2">
        <w:rPr>
          <w:rFonts w:ascii="Times" w:hAnsi="Times" w:cs="Times"/>
          <w:color w:val="000000"/>
          <w:sz w:val="32"/>
          <w:szCs w:val="32"/>
          <w:lang w:val="en-US" w:eastAsia="ja-JP"/>
        </w:rPr>
        <w:t xml:space="preserve">and assessing </w:t>
      </w:r>
      <w:r>
        <w:rPr>
          <w:rFonts w:ascii="Times" w:hAnsi="Times" w:cs="Times"/>
          <w:color w:val="000000"/>
          <w:sz w:val="32"/>
          <w:szCs w:val="32"/>
          <w:lang w:val="en-US" w:eastAsia="ja-JP"/>
        </w:rPr>
        <w:t>your progress with respect to the overall project schedu</w:t>
      </w:r>
      <w:r w:rsidR="004338A2">
        <w:rPr>
          <w:rFonts w:ascii="Times" w:hAnsi="Times" w:cs="Times"/>
          <w:color w:val="000000"/>
          <w:sz w:val="32"/>
          <w:szCs w:val="32"/>
          <w:lang w:val="en-US" w:eastAsia="ja-JP"/>
        </w:rPr>
        <w:t>le</w:t>
      </w:r>
      <w:r>
        <w:rPr>
          <w:rFonts w:ascii="Times" w:hAnsi="Times" w:cs="Times"/>
          <w:color w:val="000000"/>
          <w:sz w:val="32"/>
          <w:szCs w:val="32"/>
          <w:lang w:val="en-US" w:eastAsia="ja-JP"/>
        </w:rPr>
        <w:t>. They are also responsible for providing</w:t>
      </w:r>
      <w:r w:rsidR="00DA4BD5">
        <w:rPr>
          <w:rFonts w:ascii="Times" w:hAnsi="Times" w:cs="Times"/>
          <w:color w:val="000000"/>
          <w:sz w:val="32"/>
          <w:szCs w:val="32"/>
          <w:lang w:val="en-US" w:eastAsia="ja-JP"/>
        </w:rPr>
        <w:t xml:space="preserve"> formative feedback for </w:t>
      </w:r>
      <w:r>
        <w:rPr>
          <w:rFonts w:ascii="Times" w:hAnsi="Times" w:cs="Times"/>
          <w:color w:val="000000"/>
          <w:sz w:val="32"/>
          <w:szCs w:val="32"/>
          <w:lang w:val="en-US" w:eastAsia="ja-JP"/>
        </w:rPr>
        <w:t>the elements that need to be submitted as part of the module. T</w:t>
      </w:r>
      <w:r w:rsidR="00D85324">
        <w:rPr>
          <w:rFonts w:ascii="Times" w:hAnsi="Times" w:cs="Times"/>
          <w:color w:val="000000"/>
          <w:sz w:val="32"/>
          <w:szCs w:val="32"/>
          <w:lang w:val="en-US" w:eastAsia="ja-JP"/>
        </w:rPr>
        <w:t>hey will also serve as a marker</w:t>
      </w:r>
      <w:r w:rsidR="00AD1DCC">
        <w:rPr>
          <w:rFonts w:ascii="Times" w:hAnsi="Times" w:cs="Times"/>
          <w:color w:val="000000"/>
          <w:sz w:val="32"/>
          <w:szCs w:val="32"/>
          <w:lang w:val="en-US" w:eastAsia="ja-JP"/>
        </w:rPr>
        <w:t xml:space="preserve"> for your viva</w:t>
      </w:r>
      <w:r>
        <w:rPr>
          <w:rFonts w:ascii="Times" w:hAnsi="Times" w:cs="Times"/>
          <w:color w:val="000000"/>
          <w:sz w:val="32"/>
          <w:szCs w:val="32"/>
          <w:lang w:val="en-US" w:eastAsia="ja-JP"/>
        </w:rPr>
        <w:t xml:space="preserve"> </w:t>
      </w:r>
      <w:r w:rsidR="00D85324">
        <w:rPr>
          <w:rFonts w:ascii="Times" w:hAnsi="Times" w:cs="Times"/>
          <w:color w:val="000000"/>
          <w:sz w:val="32"/>
          <w:szCs w:val="32"/>
          <w:lang w:val="en-US" w:eastAsia="ja-JP"/>
        </w:rPr>
        <w:t>and project demonstration</w:t>
      </w:r>
      <w:r w:rsidR="009521E2">
        <w:rPr>
          <w:rFonts w:ascii="Times" w:hAnsi="Times" w:cs="Times"/>
          <w:color w:val="000000"/>
          <w:sz w:val="32"/>
          <w:szCs w:val="32"/>
          <w:lang w:val="en-US" w:eastAsia="ja-JP"/>
        </w:rPr>
        <w:t xml:space="preserve"> and as such, will </w:t>
      </w:r>
      <w:r>
        <w:rPr>
          <w:rFonts w:ascii="Times" w:hAnsi="Times" w:cs="Times"/>
          <w:color w:val="000000"/>
          <w:sz w:val="32"/>
          <w:szCs w:val="32"/>
          <w:lang w:val="en-US" w:eastAsia="ja-JP"/>
        </w:rPr>
        <w:t>contribute to the final asse</w:t>
      </w:r>
      <w:r w:rsidR="00D85324">
        <w:rPr>
          <w:rFonts w:ascii="Times" w:hAnsi="Times" w:cs="Times"/>
          <w:color w:val="000000"/>
          <w:sz w:val="32"/>
          <w:szCs w:val="32"/>
          <w:lang w:val="en-US" w:eastAsia="ja-JP"/>
        </w:rPr>
        <w:t>ssment of the project</w:t>
      </w:r>
      <w:r>
        <w:rPr>
          <w:rFonts w:ascii="Times" w:hAnsi="Times" w:cs="Times"/>
          <w:color w:val="000000"/>
          <w:sz w:val="32"/>
          <w:szCs w:val="32"/>
          <w:lang w:val="en-US" w:eastAsia="ja-JP"/>
        </w:rPr>
        <w:t>. It is expected tha</w:t>
      </w:r>
      <w:r w:rsidR="009521E2">
        <w:rPr>
          <w:rFonts w:ascii="Times" w:hAnsi="Times" w:cs="Times"/>
          <w:color w:val="000000"/>
          <w:sz w:val="32"/>
          <w:szCs w:val="32"/>
          <w:lang w:val="en-US" w:eastAsia="ja-JP"/>
        </w:rPr>
        <w:t>t you will meet with your Project Supervisor</w:t>
      </w:r>
      <w:r>
        <w:rPr>
          <w:rFonts w:ascii="Times" w:hAnsi="Times" w:cs="Times"/>
          <w:color w:val="000000"/>
          <w:sz w:val="32"/>
          <w:szCs w:val="32"/>
          <w:lang w:val="en-US" w:eastAsia="ja-JP"/>
        </w:rPr>
        <w:t xml:space="preserve"> regularly to review progress, however, </w:t>
      </w:r>
      <w:r w:rsidRPr="008D7FE3">
        <w:rPr>
          <w:rFonts w:ascii="Times" w:hAnsi="Times" w:cs="Times"/>
          <w:b/>
          <w:color w:val="000000"/>
          <w:sz w:val="32"/>
          <w:szCs w:val="32"/>
          <w:lang w:val="en-US" w:eastAsia="ja-JP"/>
        </w:rPr>
        <w:t>it is your responsibility to arrange these meetings</w:t>
      </w:r>
      <w:r>
        <w:rPr>
          <w:rFonts w:ascii="Times" w:hAnsi="Times" w:cs="Times"/>
          <w:color w:val="000000"/>
          <w:sz w:val="32"/>
          <w:szCs w:val="32"/>
          <w:lang w:val="en-US" w:eastAsia="ja-JP"/>
        </w:rPr>
        <w:t>.  </w:t>
      </w:r>
    </w:p>
    <w:p w14:paraId="6BCB6903" w14:textId="77777777" w:rsidR="00DA4BD5" w:rsidRPr="00633966" w:rsidRDefault="00DA4BD5" w:rsidP="0090334D">
      <w:pPr>
        <w:widowControl w:val="0"/>
        <w:numPr>
          <w:ilvl w:val="0"/>
          <w:numId w:val="1"/>
        </w:numPr>
        <w:tabs>
          <w:tab w:val="left" w:pos="220"/>
          <w:tab w:val="left" w:pos="720"/>
        </w:tabs>
        <w:autoSpaceDE w:val="0"/>
        <w:autoSpaceDN w:val="0"/>
        <w:adjustRightInd w:val="0"/>
        <w:spacing w:after="320" w:line="360" w:lineRule="atLeast"/>
        <w:ind w:hanging="720"/>
        <w:jc w:val="both"/>
        <w:rPr>
          <w:rFonts w:ascii="Times" w:hAnsi="Times" w:cs="Times"/>
          <w:color w:val="0000FF"/>
          <w:sz w:val="32"/>
          <w:szCs w:val="32"/>
          <w:lang w:val="en-US" w:eastAsia="ja-JP"/>
        </w:rPr>
      </w:pPr>
      <w:r w:rsidRPr="00633966">
        <w:rPr>
          <w:rFonts w:ascii="Times" w:hAnsi="Times" w:cs="Times"/>
          <w:b/>
          <w:bCs/>
          <w:color w:val="0000FF"/>
          <w:sz w:val="32"/>
          <w:szCs w:val="32"/>
          <w:lang w:val="en-US" w:eastAsia="ja-JP"/>
        </w:rPr>
        <w:t>Module</w:t>
      </w:r>
      <w:r w:rsidR="00E810DD" w:rsidRPr="00633966">
        <w:rPr>
          <w:rFonts w:ascii="Times" w:hAnsi="Times" w:cs="Times"/>
          <w:b/>
          <w:bCs/>
          <w:color w:val="0000FF"/>
          <w:sz w:val="32"/>
          <w:szCs w:val="32"/>
          <w:lang w:val="en-US" w:eastAsia="ja-JP"/>
        </w:rPr>
        <w:t xml:space="preserve"> Coordinat</w:t>
      </w:r>
      <w:r w:rsidR="0052739C" w:rsidRPr="00633966">
        <w:rPr>
          <w:rFonts w:ascii="Times" w:hAnsi="Times" w:cs="Times"/>
          <w:b/>
          <w:bCs/>
          <w:color w:val="0000FF"/>
          <w:sz w:val="32"/>
          <w:szCs w:val="32"/>
          <w:lang w:val="en-US" w:eastAsia="ja-JP"/>
        </w:rPr>
        <w:t>or.</w:t>
      </w:r>
      <w:r w:rsidR="00E810DD" w:rsidRPr="00633966">
        <w:rPr>
          <w:rFonts w:ascii="Times" w:hAnsi="Times" w:cs="Times"/>
          <w:b/>
          <w:bCs/>
          <w:color w:val="0000FF"/>
          <w:sz w:val="32"/>
          <w:szCs w:val="32"/>
          <w:lang w:val="en-US" w:eastAsia="ja-JP"/>
        </w:rPr>
        <w:t xml:space="preserve"> </w:t>
      </w:r>
    </w:p>
    <w:p w14:paraId="75889B23" w14:textId="50504D14" w:rsidR="00E810DD" w:rsidRDefault="00DA4BD5"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The </w:t>
      </w:r>
      <w:ins w:id="10" w:author="GALWAY, Leo" w:date="2018-08-06T16:34:00Z">
        <w:r w:rsidR="00227412">
          <w:rPr>
            <w:rFonts w:ascii="Times" w:hAnsi="Times" w:cs="Times"/>
            <w:color w:val="000000"/>
            <w:sz w:val="32"/>
            <w:szCs w:val="32"/>
            <w:lang w:val="en-US" w:eastAsia="ja-JP"/>
          </w:rPr>
          <w:t>M</w:t>
        </w:r>
      </w:ins>
      <w:r>
        <w:rPr>
          <w:rFonts w:ascii="Times" w:hAnsi="Times" w:cs="Times"/>
          <w:color w:val="000000"/>
          <w:sz w:val="32"/>
          <w:szCs w:val="32"/>
          <w:lang w:val="en-US" w:eastAsia="ja-JP"/>
        </w:rPr>
        <w:t>odule</w:t>
      </w:r>
      <w:r w:rsidR="00E810DD">
        <w:rPr>
          <w:rFonts w:ascii="Times" w:hAnsi="Times" w:cs="Times"/>
          <w:color w:val="000000"/>
          <w:sz w:val="32"/>
          <w:szCs w:val="32"/>
          <w:lang w:val="en-US" w:eastAsia="ja-JP"/>
        </w:rPr>
        <w:t xml:space="preserve"> </w:t>
      </w:r>
      <w:ins w:id="11" w:author="GALWAY, Leo" w:date="2018-08-06T16:34:00Z">
        <w:r w:rsidR="00227412">
          <w:rPr>
            <w:rFonts w:ascii="Times" w:hAnsi="Times" w:cs="Times"/>
            <w:color w:val="000000"/>
            <w:sz w:val="32"/>
            <w:szCs w:val="32"/>
            <w:lang w:val="en-US" w:eastAsia="ja-JP"/>
          </w:rPr>
          <w:t>C</w:t>
        </w:r>
      </w:ins>
      <w:r w:rsidR="00E810DD">
        <w:rPr>
          <w:rFonts w:ascii="Times" w:hAnsi="Times" w:cs="Times"/>
          <w:color w:val="000000"/>
          <w:sz w:val="32"/>
          <w:szCs w:val="32"/>
          <w:lang w:val="en-US" w:eastAsia="ja-JP"/>
        </w:rPr>
        <w:t>oordinator will provide lectures a</w:t>
      </w:r>
      <w:r w:rsidR="002F04CE">
        <w:rPr>
          <w:rFonts w:ascii="Times" w:hAnsi="Times" w:cs="Times"/>
          <w:color w:val="000000"/>
          <w:sz w:val="32"/>
          <w:szCs w:val="32"/>
          <w:lang w:val="en-US" w:eastAsia="ja-JP"/>
        </w:rPr>
        <w:t xml:space="preserve">nd tutorials on generic project </w:t>
      </w:r>
      <w:r w:rsidR="00E810DD">
        <w:rPr>
          <w:rFonts w:ascii="Times" w:hAnsi="Times" w:cs="Times"/>
          <w:color w:val="000000"/>
          <w:sz w:val="32"/>
          <w:szCs w:val="32"/>
          <w:lang w:val="en-US" w:eastAsia="ja-JP"/>
        </w:rPr>
        <w:t>related topics</w:t>
      </w:r>
      <w:ins w:id="12" w:author="GALWAY, Leo" w:date="2018-08-06T16:34:00Z">
        <w:r w:rsidR="00227412">
          <w:rPr>
            <w:rFonts w:ascii="Times" w:hAnsi="Times" w:cs="Times"/>
            <w:color w:val="000000"/>
            <w:sz w:val="32"/>
            <w:szCs w:val="32"/>
            <w:lang w:val="en-US" w:eastAsia="ja-JP"/>
          </w:rPr>
          <w:t xml:space="preserve">, and </w:t>
        </w:r>
      </w:ins>
      <w:r w:rsidR="00E810DD">
        <w:rPr>
          <w:rFonts w:ascii="Times" w:hAnsi="Times" w:cs="Times"/>
          <w:color w:val="000000"/>
          <w:sz w:val="32"/>
          <w:szCs w:val="32"/>
          <w:lang w:val="en-US" w:eastAsia="ja-JP"/>
        </w:rPr>
        <w:t xml:space="preserve">is also responsible for the module </w:t>
      </w:r>
      <w:ins w:id="13" w:author="GALWAY, Leo" w:date="2018-08-06T16:35:00Z">
        <w:r w:rsidR="00227412">
          <w:rPr>
            <w:rFonts w:ascii="Times" w:hAnsi="Times" w:cs="Times"/>
            <w:color w:val="000000"/>
            <w:sz w:val="32"/>
            <w:szCs w:val="32"/>
            <w:lang w:val="en-US" w:eastAsia="ja-JP"/>
          </w:rPr>
          <w:t>therefore</w:t>
        </w:r>
      </w:ins>
      <w:r w:rsidR="00E810DD">
        <w:rPr>
          <w:rFonts w:ascii="Times" w:hAnsi="Times" w:cs="Times"/>
          <w:color w:val="000000"/>
          <w:sz w:val="32"/>
          <w:szCs w:val="32"/>
          <w:lang w:val="en-US" w:eastAsia="ja-JP"/>
        </w:rPr>
        <w:t xml:space="preserve"> sets the deadlines, deliverables, schedule of presentations and demonstrations, etc.  </w:t>
      </w:r>
    </w:p>
    <w:p w14:paraId="14B48215" w14:textId="77777777" w:rsidR="00681465" w:rsidRDefault="00681465"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p>
    <w:p w14:paraId="6BEF168D" w14:textId="77777777" w:rsidR="00143BC7" w:rsidRDefault="00143BC7"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p>
    <w:p w14:paraId="4E40FE88" w14:textId="77777777" w:rsidR="00AD1DCC" w:rsidRPr="00F415ED" w:rsidRDefault="0052739C" w:rsidP="0090334D">
      <w:pPr>
        <w:widowControl w:val="0"/>
        <w:numPr>
          <w:ilvl w:val="0"/>
          <w:numId w:val="1"/>
        </w:numPr>
        <w:tabs>
          <w:tab w:val="left" w:pos="220"/>
          <w:tab w:val="left" w:pos="720"/>
        </w:tabs>
        <w:autoSpaceDE w:val="0"/>
        <w:autoSpaceDN w:val="0"/>
        <w:adjustRightInd w:val="0"/>
        <w:spacing w:after="320" w:line="360" w:lineRule="atLeast"/>
        <w:ind w:hanging="720"/>
        <w:jc w:val="both"/>
        <w:rPr>
          <w:rFonts w:ascii="Times" w:hAnsi="Times" w:cs="Times"/>
          <w:color w:val="0000FF"/>
          <w:sz w:val="32"/>
          <w:szCs w:val="32"/>
          <w:lang w:val="en-US" w:eastAsia="ja-JP"/>
        </w:rPr>
      </w:pPr>
      <w:r w:rsidRPr="00F415ED">
        <w:rPr>
          <w:rFonts w:ascii="Times" w:hAnsi="Times" w:cs="Times"/>
          <w:b/>
          <w:bCs/>
          <w:color w:val="0000FF"/>
          <w:sz w:val="32"/>
          <w:szCs w:val="32"/>
          <w:lang w:val="en-US" w:eastAsia="ja-JP"/>
        </w:rPr>
        <w:t>Markers.</w:t>
      </w:r>
      <w:r w:rsidR="00E810DD" w:rsidRPr="00F415ED">
        <w:rPr>
          <w:rFonts w:ascii="Times" w:hAnsi="Times" w:cs="Times"/>
          <w:b/>
          <w:bCs/>
          <w:color w:val="0000FF"/>
          <w:sz w:val="32"/>
          <w:szCs w:val="32"/>
          <w:lang w:val="en-US" w:eastAsia="ja-JP"/>
        </w:rPr>
        <w:t xml:space="preserve"> </w:t>
      </w:r>
    </w:p>
    <w:p w14:paraId="2E71830C" w14:textId="77777777" w:rsidR="002F04CE" w:rsidRDefault="00E810DD" w:rsidP="0090334D">
      <w:pPr>
        <w:widowControl w:val="0"/>
        <w:tabs>
          <w:tab w:val="left" w:pos="220"/>
          <w:tab w:val="left" w:pos="720"/>
        </w:tabs>
        <w:autoSpaceDE w:val="0"/>
        <w:autoSpaceDN w:val="0"/>
        <w:adjustRightInd w:val="0"/>
        <w:spacing w:after="320" w:line="360" w:lineRule="atLeast"/>
        <w:ind w:left="720"/>
        <w:jc w:val="both"/>
        <w:rPr>
          <w:rFonts w:ascii="Times" w:hAnsi="Times" w:cs="Times"/>
          <w:color w:val="000000"/>
          <w:sz w:val="32"/>
          <w:szCs w:val="32"/>
          <w:lang w:val="en-US" w:eastAsia="ja-JP"/>
        </w:rPr>
      </w:pPr>
      <w:r>
        <w:rPr>
          <w:rFonts w:ascii="Times" w:hAnsi="Times" w:cs="Times"/>
          <w:color w:val="000000"/>
          <w:sz w:val="32"/>
          <w:szCs w:val="32"/>
          <w:lang w:val="en-US" w:eastAsia="ja-JP"/>
        </w:rPr>
        <w:lastRenderedPageBreak/>
        <w:t xml:space="preserve">Your </w:t>
      </w:r>
      <w:r w:rsidR="00AD1DCC">
        <w:rPr>
          <w:rFonts w:ascii="Times" w:hAnsi="Times" w:cs="Times"/>
          <w:color w:val="000000"/>
          <w:sz w:val="32"/>
          <w:szCs w:val="32"/>
          <w:lang w:val="en-US" w:eastAsia="ja-JP"/>
        </w:rPr>
        <w:t xml:space="preserve">final </w:t>
      </w:r>
      <w:r>
        <w:rPr>
          <w:rFonts w:ascii="Times" w:hAnsi="Times" w:cs="Times"/>
          <w:color w:val="000000"/>
          <w:sz w:val="32"/>
          <w:szCs w:val="32"/>
          <w:lang w:val="en-US" w:eastAsia="ja-JP"/>
        </w:rPr>
        <w:t xml:space="preserve">project </w:t>
      </w:r>
      <w:r w:rsidR="00AD1DCC">
        <w:rPr>
          <w:rFonts w:ascii="Times" w:hAnsi="Times" w:cs="Times"/>
          <w:color w:val="000000"/>
          <w:sz w:val="32"/>
          <w:szCs w:val="32"/>
          <w:lang w:val="en-US" w:eastAsia="ja-JP"/>
        </w:rPr>
        <w:t xml:space="preserve">submission, viva, and demonstration </w:t>
      </w:r>
      <w:r>
        <w:rPr>
          <w:rFonts w:ascii="Times" w:hAnsi="Times" w:cs="Times"/>
          <w:color w:val="000000"/>
          <w:sz w:val="32"/>
          <w:szCs w:val="32"/>
          <w:lang w:val="en-US" w:eastAsia="ja-JP"/>
        </w:rPr>
        <w:t>will be assess</w:t>
      </w:r>
      <w:r w:rsidR="00AD1DCC">
        <w:rPr>
          <w:rFonts w:ascii="Times" w:hAnsi="Times" w:cs="Times"/>
          <w:color w:val="000000"/>
          <w:sz w:val="32"/>
          <w:szCs w:val="32"/>
          <w:lang w:val="en-US" w:eastAsia="ja-JP"/>
        </w:rPr>
        <w:t>ed by your project supervisor</w:t>
      </w:r>
      <w:r>
        <w:rPr>
          <w:rFonts w:ascii="Times" w:hAnsi="Times" w:cs="Times"/>
          <w:color w:val="000000"/>
          <w:sz w:val="32"/>
          <w:szCs w:val="32"/>
          <w:lang w:val="en-US" w:eastAsia="ja-JP"/>
        </w:rPr>
        <w:t xml:space="preserve">, </w:t>
      </w:r>
      <w:r w:rsidR="002F04CE">
        <w:rPr>
          <w:rFonts w:ascii="Times" w:hAnsi="Times" w:cs="Times"/>
          <w:color w:val="000000"/>
          <w:sz w:val="32"/>
          <w:szCs w:val="32"/>
          <w:lang w:val="en-US" w:eastAsia="ja-JP"/>
        </w:rPr>
        <w:t xml:space="preserve">a second </w:t>
      </w:r>
      <w:r w:rsidR="0052739C">
        <w:rPr>
          <w:rFonts w:ascii="Times" w:hAnsi="Times" w:cs="Times"/>
          <w:color w:val="000000"/>
          <w:sz w:val="32"/>
          <w:szCs w:val="32"/>
          <w:lang w:val="en-US" w:eastAsia="ja-JP"/>
        </w:rPr>
        <w:t xml:space="preserve">marker and chaired </w:t>
      </w:r>
      <w:r w:rsidR="00AD1DCC">
        <w:rPr>
          <w:rFonts w:ascii="Times" w:hAnsi="Times" w:cs="Times"/>
          <w:color w:val="000000"/>
          <w:sz w:val="32"/>
          <w:szCs w:val="32"/>
          <w:lang w:val="en-US" w:eastAsia="ja-JP"/>
        </w:rPr>
        <w:t xml:space="preserve">by the Module Coordinator. The project supervisors </w:t>
      </w:r>
      <w:r>
        <w:rPr>
          <w:rFonts w:ascii="Times" w:hAnsi="Times" w:cs="Times"/>
          <w:color w:val="000000"/>
          <w:sz w:val="32"/>
          <w:szCs w:val="32"/>
          <w:lang w:val="en-US" w:eastAsia="ja-JP"/>
        </w:rPr>
        <w:t>are responsible for markin</w:t>
      </w:r>
      <w:r w:rsidR="002F04CE">
        <w:rPr>
          <w:rFonts w:ascii="Times" w:hAnsi="Times" w:cs="Times"/>
          <w:color w:val="000000"/>
          <w:sz w:val="32"/>
          <w:szCs w:val="32"/>
          <w:lang w:val="en-US" w:eastAsia="ja-JP"/>
        </w:rPr>
        <w:t>g and providing feedback as ap</w:t>
      </w:r>
      <w:r>
        <w:rPr>
          <w:rFonts w:ascii="Times" w:hAnsi="Times" w:cs="Times"/>
          <w:color w:val="000000"/>
          <w:sz w:val="32"/>
          <w:szCs w:val="32"/>
          <w:lang w:val="en-US" w:eastAsia="ja-JP"/>
        </w:rPr>
        <w:t>propriate to each of yo</w:t>
      </w:r>
      <w:r w:rsidR="0052739C">
        <w:rPr>
          <w:rFonts w:ascii="Times" w:hAnsi="Times" w:cs="Times"/>
          <w:color w:val="000000"/>
          <w:sz w:val="32"/>
          <w:szCs w:val="32"/>
          <w:lang w:val="en-US" w:eastAsia="ja-JP"/>
        </w:rPr>
        <w:t xml:space="preserve">ur submissions </w:t>
      </w:r>
      <w:r w:rsidR="002F04CE">
        <w:rPr>
          <w:rFonts w:ascii="Times" w:hAnsi="Times" w:cs="Times"/>
          <w:color w:val="000000"/>
          <w:sz w:val="32"/>
          <w:szCs w:val="32"/>
          <w:lang w:val="en-US" w:eastAsia="ja-JP"/>
        </w:rPr>
        <w:t>throughout the year</w:t>
      </w:r>
      <w:r>
        <w:rPr>
          <w:rFonts w:ascii="Times" w:hAnsi="Times" w:cs="Times"/>
          <w:color w:val="000000"/>
          <w:sz w:val="32"/>
          <w:szCs w:val="32"/>
          <w:lang w:val="en-US" w:eastAsia="ja-JP"/>
        </w:rPr>
        <w:t>.  </w:t>
      </w:r>
    </w:p>
    <w:p w14:paraId="53BD1C74" w14:textId="77777777" w:rsidR="002F04CE" w:rsidRDefault="002F04CE" w:rsidP="0090334D">
      <w:pPr>
        <w:widowControl w:val="0"/>
        <w:tabs>
          <w:tab w:val="left" w:pos="220"/>
          <w:tab w:val="left" w:pos="720"/>
        </w:tabs>
        <w:autoSpaceDE w:val="0"/>
        <w:autoSpaceDN w:val="0"/>
        <w:adjustRightInd w:val="0"/>
        <w:spacing w:after="320" w:line="360" w:lineRule="atLeast"/>
        <w:jc w:val="both"/>
        <w:rPr>
          <w:rFonts w:ascii="Times" w:hAnsi="Times" w:cs="Times"/>
          <w:color w:val="000000"/>
          <w:sz w:val="32"/>
          <w:szCs w:val="32"/>
          <w:lang w:val="en-US" w:eastAsia="ja-JP"/>
        </w:rPr>
      </w:pPr>
    </w:p>
    <w:p w14:paraId="18F977B8" w14:textId="77777777" w:rsidR="00E810DD" w:rsidRDefault="00E810DD" w:rsidP="0090334D">
      <w:pPr>
        <w:widowControl w:val="0"/>
        <w:tabs>
          <w:tab w:val="left" w:pos="220"/>
          <w:tab w:val="left" w:pos="720"/>
        </w:tabs>
        <w:autoSpaceDE w:val="0"/>
        <w:autoSpaceDN w:val="0"/>
        <w:adjustRightInd w:val="0"/>
        <w:spacing w:after="320" w:line="360" w:lineRule="atLeast"/>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As a student taking this module and as the leader of your project, </w:t>
      </w:r>
      <w:r w:rsidRPr="002F04CE">
        <w:rPr>
          <w:rFonts w:ascii="Times" w:hAnsi="Times" w:cs="Times"/>
          <w:b/>
          <w:color w:val="000000"/>
          <w:sz w:val="32"/>
          <w:szCs w:val="32"/>
          <w:lang w:val="en-US" w:eastAsia="ja-JP"/>
        </w:rPr>
        <w:t>you are expected to:</w:t>
      </w:r>
      <w:r>
        <w:rPr>
          <w:rFonts w:ascii="Times" w:hAnsi="Times" w:cs="Times"/>
          <w:color w:val="000000"/>
          <w:sz w:val="32"/>
          <w:szCs w:val="32"/>
          <w:lang w:val="en-US" w:eastAsia="ja-JP"/>
        </w:rPr>
        <w:t xml:space="preserve">  </w:t>
      </w:r>
    </w:p>
    <w:p w14:paraId="35727EB3" w14:textId="77777777" w:rsidR="00E810DD" w:rsidRPr="003D6F16" w:rsidRDefault="00E810DD" w:rsidP="003D6F16">
      <w:pPr>
        <w:pStyle w:val="ListParagraph"/>
        <w:widowControl w:val="0"/>
        <w:numPr>
          <w:ilvl w:val="0"/>
          <w:numId w:val="32"/>
        </w:numPr>
        <w:tabs>
          <w:tab w:val="left" w:pos="220"/>
          <w:tab w:val="left" w:pos="720"/>
        </w:tabs>
        <w:autoSpaceDE w:val="0"/>
        <w:autoSpaceDN w:val="0"/>
        <w:adjustRightInd w:val="0"/>
        <w:spacing w:afterLines="120" w:after="288" w:line="360" w:lineRule="atLeast"/>
        <w:ind w:left="714" w:hanging="357"/>
        <w:contextualSpacing w:val="0"/>
        <w:jc w:val="both"/>
        <w:rPr>
          <w:rFonts w:ascii="Times" w:hAnsi="Times" w:cs="Times"/>
          <w:color w:val="000000"/>
          <w:sz w:val="32"/>
          <w:szCs w:val="32"/>
          <w:lang w:val="en-US" w:eastAsia="ja-JP"/>
        </w:rPr>
      </w:pPr>
      <w:r w:rsidRPr="003D6F16">
        <w:rPr>
          <w:rFonts w:ascii="Times" w:hAnsi="Times" w:cs="Times"/>
          <w:color w:val="000000"/>
          <w:sz w:val="32"/>
          <w:szCs w:val="32"/>
          <w:lang w:val="en-US" w:eastAsia="ja-JP"/>
        </w:rPr>
        <w:t>Integrate and apply knowledge</w:t>
      </w:r>
      <w:r w:rsidR="007C0DBC" w:rsidRPr="003D6F16">
        <w:rPr>
          <w:rFonts w:ascii="Times" w:hAnsi="Times" w:cs="Times"/>
          <w:color w:val="000000"/>
          <w:sz w:val="32"/>
          <w:szCs w:val="32"/>
          <w:lang w:val="en-US" w:eastAsia="ja-JP"/>
        </w:rPr>
        <w:t xml:space="preserve"> and skills acquired from other </w:t>
      </w:r>
      <w:r w:rsidR="00B713E3" w:rsidRPr="003D6F16">
        <w:rPr>
          <w:rFonts w:ascii="Times" w:hAnsi="Times" w:cs="Times"/>
          <w:color w:val="000000"/>
          <w:sz w:val="32"/>
          <w:szCs w:val="32"/>
          <w:lang w:val="en-US" w:eastAsia="ja-JP"/>
        </w:rPr>
        <w:t>modules on</w:t>
      </w:r>
      <w:r w:rsidRPr="003D6F16">
        <w:rPr>
          <w:rFonts w:ascii="Times" w:hAnsi="Times" w:cs="Times"/>
          <w:color w:val="000000"/>
          <w:sz w:val="32"/>
          <w:szCs w:val="32"/>
          <w:lang w:val="en-US" w:eastAsia="ja-JP"/>
        </w:rPr>
        <w:t xml:space="preserve"> the course to the project; </w:t>
      </w:r>
      <w:r w:rsidRPr="003D6F16">
        <w:rPr>
          <w:rFonts w:ascii="MS Mincho" w:eastAsia="MS Mincho" w:hAnsi="MS Mincho" w:cs="MS Mincho"/>
          <w:color w:val="000000"/>
          <w:sz w:val="32"/>
          <w:szCs w:val="32"/>
          <w:lang w:val="en-US" w:eastAsia="ja-JP"/>
        </w:rPr>
        <w:t> </w:t>
      </w:r>
    </w:p>
    <w:p w14:paraId="04735CFE" w14:textId="77777777" w:rsidR="00E810DD" w:rsidRPr="003D6F16" w:rsidRDefault="00E70F79" w:rsidP="003D6F16">
      <w:pPr>
        <w:pStyle w:val="ListParagraph"/>
        <w:widowControl w:val="0"/>
        <w:numPr>
          <w:ilvl w:val="0"/>
          <w:numId w:val="32"/>
        </w:numPr>
        <w:tabs>
          <w:tab w:val="left" w:pos="220"/>
          <w:tab w:val="left" w:pos="720"/>
        </w:tabs>
        <w:autoSpaceDE w:val="0"/>
        <w:autoSpaceDN w:val="0"/>
        <w:adjustRightInd w:val="0"/>
        <w:spacing w:afterLines="120" w:after="288" w:line="360" w:lineRule="atLeast"/>
        <w:ind w:left="714" w:hanging="357"/>
        <w:contextualSpacing w:val="0"/>
        <w:jc w:val="both"/>
        <w:rPr>
          <w:rFonts w:ascii="Times" w:hAnsi="Times" w:cs="Times"/>
          <w:color w:val="000000"/>
          <w:sz w:val="32"/>
          <w:szCs w:val="32"/>
          <w:lang w:val="en-US" w:eastAsia="ja-JP"/>
        </w:rPr>
      </w:pPr>
      <w:r w:rsidRPr="003D6F16">
        <w:rPr>
          <w:rFonts w:ascii="Times" w:hAnsi="Times" w:cs="Times"/>
          <w:color w:val="000000"/>
          <w:sz w:val="32"/>
          <w:szCs w:val="32"/>
          <w:lang w:val="en-US" w:eastAsia="ja-JP"/>
        </w:rPr>
        <w:t>Undertake</w:t>
      </w:r>
      <w:r w:rsidR="00E810DD" w:rsidRPr="003D6F16">
        <w:rPr>
          <w:rFonts w:ascii="Times" w:hAnsi="Times" w:cs="Times"/>
          <w:color w:val="000000"/>
          <w:sz w:val="32"/>
          <w:szCs w:val="32"/>
          <w:lang w:val="en-US" w:eastAsia="ja-JP"/>
        </w:rPr>
        <w:t xml:space="preserve"> project specific study and investigation; </w:t>
      </w:r>
      <w:r w:rsidR="00E810DD" w:rsidRPr="003D6F16">
        <w:rPr>
          <w:rFonts w:ascii="MS Mincho" w:eastAsia="MS Mincho" w:hAnsi="MS Mincho" w:cs="MS Mincho"/>
          <w:color w:val="000000"/>
          <w:sz w:val="32"/>
          <w:szCs w:val="32"/>
          <w:lang w:val="en-US" w:eastAsia="ja-JP"/>
        </w:rPr>
        <w:t> </w:t>
      </w:r>
    </w:p>
    <w:p w14:paraId="58C32615" w14:textId="77777777" w:rsidR="00E810DD" w:rsidRPr="003D6F16" w:rsidRDefault="00E70F79" w:rsidP="003D6F16">
      <w:pPr>
        <w:pStyle w:val="ListParagraph"/>
        <w:widowControl w:val="0"/>
        <w:numPr>
          <w:ilvl w:val="0"/>
          <w:numId w:val="32"/>
        </w:numPr>
        <w:tabs>
          <w:tab w:val="left" w:pos="220"/>
          <w:tab w:val="left" w:pos="720"/>
        </w:tabs>
        <w:autoSpaceDE w:val="0"/>
        <w:autoSpaceDN w:val="0"/>
        <w:adjustRightInd w:val="0"/>
        <w:spacing w:afterLines="120" w:after="288" w:line="360" w:lineRule="atLeast"/>
        <w:ind w:left="714" w:hanging="357"/>
        <w:contextualSpacing w:val="0"/>
        <w:jc w:val="both"/>
        <w:rPr>
          <w:rFonts w:ascii="Times" w:hAnsi="Times" w:cs="Times"/>
          <w:color w:val="000000"/>
          <w:sz w:val="32"/>
          <w:szCs w:val="32"/>
          <w:lang w:val="en-US" w:eastAsia="ja-JP"/>
        </w:rPr>
      </w:pPr>
      <w:r w:rsidRPr="003D6F16">
        <w:rPr>
          <w:rFonts w:ascii="Times" w:hAnsi="Times" w:cs="Times"/>
          <w:color w:val="000000"/>
          <w:sz w:val="32"/>
          <w:szCs w:val="32"/>
          <w:lang w:val="en-US" w:eastAsia="ja-JP"/>
        </w:rPr>
        <w:t>Follow</w:t>
      </w:r>
      <w:r w:rsidR="00E810DD" w:rsidRPr="003D6F16">
        <w:rPr>
          <w:rFonts w:ascii="Times" w:hAnsi="Times" w:cs="Times"/>
          <w:color w:val="000000"/>
          <w:sz w:val="32"/>
          <w:szCs w:val="32"/>
          <w:lang w:val="en-US" w:eastAsia="ja-JP"/>
        </w:rPr>
        <w:t xml:space="preserve"> strictly any safety or ethica</w:t>
      </w:r>
      <w:r w:rsidR="007C0DBC" w:rsidRPr="003D6F16">
        <w:rPr>
          <w:rFonts w:ascii="Times" w:hAnsi="Times" w:cs="Times"/>
          <w:color w:val="000000"/>
          <w:sz w:val="32"/>
          <w:szCs w:val="32"/>
          <w:lang w:val="en-US" w:eastAsia="ja-JP"/>
        </w:rPr>
        <w:t>l regime agreed with your Project Supervisor</w:t>
      </w:r>
      <w:r w:rsidR="00E810DD" w:rsidRPr="003D6F16">
        <w:rPr>
          <w:rFonts w:ascii="Times" w:hAnsi="Times" w:cs="Times"/>
          <w:color w:val="000000"/>
          <w:sz w:val="32"/>
          <w:szCs w:val="32"/>
          <w:lang w:val="en-US" w:eastAsia="ja-JP"/>
        </w:rPr>
        <w:t xml:space="preserve">; </w:t>
      </w:r>
      <w:r w:rsidR="00E810DD" w:rsidRPr="003D6F16">
        <w:rPr>
          <w:rFonts w:ascii="MS Mincho" w:eastAsia="MS Mincho" w:hAnsi="MS Mincho" w:cs="MS Mincho"/>
          <w:color w:val="000000"/>
          <w:sz w:val="32"/>
          <w:szCs w:val="32"/>
          <w:lang w:val="en-US" w:eastAsia="ja-JP"/>
        </w:rPr>
        <w:t> </w:t>
      </w:r>
    </w:p>
    <w:p w14:paraId="5198DB1B" w14:textId="77777777" w:rsidR="00E810DD" w:rsidRPr="003D6F16" w:rsidRDefault="00E70F79" w:rsidP="003D6F16">
      <w:pPr>
        <w:pStyle w:val="ListParagraph"/>
        <w:widowControl w:val="0"/>
        <w:numPr>
          <w:ilvl w:val="0"/>
          <w:numId w:val="32"/>
        </w:numPr>
        <w:tabs>
          <w:tab w:val="left" w:pos="220"/>
          <w:tab w:val="left" w:pos="720"/>
        </w:tabs>
        <w:autoSpaceDE w:val="0"/>
        <w:autoSpaceDN w:val="0"/>
        <w:adjustRightInd w:val="0"/>
        <w:spacing w:afterLines="120" w:after="288" w:line="360" w:lineRule="atLeast"/>
        <w:ind w:left="714" w:hanging="357"/>
        <w:contextualSpacing w:val="0"/>
        <w:jc w:val="both"/>
        <w:rPr>
          <w:rFonts w:ascii="Times" w:hAnsi="Times" w:cs="Times"/>
          <w:color w:val="000000"/>
          <w:sz w:val="32"/>
          <w:szCs w:val="32"/>
          <w:lang w:val="en-US" w:eastAsia="ja-JP"/>
        </w:rPr>
      </w:pPr>
      <w:r w:rsidRPr="003D6F16">
        <w:rPr>
          <w:rFonts w:ascii="Times" w:hAnsi="Times" w:cs="Times"/>
          <w:color w:val="000000"/>
          <w:sz w:val="32"/>
          <w:szCs w:val="32"/>
          <w:lang w:val="en-US" w:eastAsia="ja-JP"/>
        </w:rPr>
        <w:t>Cooperate</w:t>
      </w:r>
      <w:r w:rsidR="00E810DD" w:rsidRPr="003D6F16">
        <w:rPr>
          <w:rFonts w:ascii="Times" w:hAnsi="Times" w:cs="Times"/>
          <w:color w:val="000000"/>
          <w:sz w:val="32"/>
          <w:szCs w:val="32"/>
          <w:lang w:val="en-US" w:eastAsia="ja-JP"/>
        </w:rPr>
        <w:t xml:space="preserve"> in ensuring the securi</w:t>
      </w:r>
      <w:r w:rsidR="004656DA" w:rsidRPr="003D6F16">
        <w:rPr>
          <w:rFonts w:ascii="Times" w:hAnsi="Times" w:cs="Times"/>
          <w:color w:val="000000"/>
          <w:sz w:val="32"/>
          <w:szCs w:val="32"/>
          <w:lang w:val="en-US" w:eastAsia="ja-JP"/>
        </w:rPr>
        <w:t xml:space="preserve">ty of your project work, and </w:t>
      </w:r>
      <w:r w:rsidR="00E810DD" w:rsidRPr="003D6F16">
        <w:rPr>
          <w:rFonts w:ascii="Times" w:hAnsi="Times" w:cs="Times"/>
          <w:color w:val="000000"/>
          <w:sz w:val="32"/>
          <w:szCs w:val="32"/>
          <w:lang w:val="en-US" w:eastAsia="ja-JP"/>
        </w:rPr>
        <w:t xml:space="preserve">maintain the security of any relevant backups or electronic data </w:t>
      </w:r>
      <w:r w:rsidR="00E66478" w:rsidRPr="003D6F16">
        <w:rPr>
          <w:rFonts w:ascii="Times" w:hAnsi="Times" w:cs="Times"/>
          <w:color w:val="000000"/>
          <w:sz w:val="32"/>
          <w:szCs w:val="32"/>
          <w:lang w:val="en-US" w:eastAsia="ja-JP"/>
        </w:rPr>
        <w:t xml:space="preserve">of any kind; </w:t>
      </w:r>
      <w:r w:rsidR="00E66478" w:rsidRPr="003D6F16">
        <w:rPr>
          <w:rFonts w:ascii="MS Mincho" w:eastAsia="MS Mincho" w:hAnsi="MS Mincho" w:cs="MS Mincho"/>
          <w:color w:val="000000"/>
          <w:sz w:val="32"/>
          <w:szCs w:val="32"/>
          <w:lang w:val="en-US" w:eastAsia="ja-JP"/>
        </w:rPr>
        <w:t> </w:t>
      </w:r>
    </w:p>
    <w:p w14:paraId="701A6EBA" w14:textId="77777777" w:rsidR="003C1C6B" w:rsidRPr="003D6F16" w:rsidRDefault="00E70F79" w:rsidP="003D6F16">
      <w:pPr>
        <w:pStyle w:val="ListParagraph"/>
        <w:widowControl w:val="0"/>
        <w:numPr>
          <w:ilvl w:val="0"/>
          <w:numId w:val="32"/>
        </w:numPr>
        <w:autoSpaceDE w:val="0"/>
        <w:autoSpaceDN w:val="0"/>
        <w:adjustRightInd w:val="0"/>
        <w:spacing w:afterLines="120" w:after="288" w:line="360" w:lineRule="atLeast"/>
        <w:ind w:left="714" w:hanging="357"/>
        <w:contextualSpacing w:val="0"/>
        <w:jc w:val="both"/>
        <w:rPr>
          <w:rFonts w:ascii="Times" w:hAnsi="Times" w:cs="Times"/>
          <w:color w:val="000000"/>
          <w:szCs w:val="24"/>
          <w:lang w:val="en-US" w:eastAsia="ja-JP"/>
        </w:rPr>
      </w:pPr>
      <w:r w:rsidRPr="003D6F16">
        <w:rPr>
          <w:rFonts w:ascii="Times" w:hAnsi="Times" w:cs="Times"/>
          <w:color w:val="000000"/>
          <w:sz w:val="32"/>
          <w:szCs w:val="32"/>
          <w:lang w:val="en-US" w:eastAsia="ja-JP"/>
        </w:rPr>
        <w:t>Meet</w:t>
      </w:r>
      <w:r w:rsidR="00E810DD" w:rsidRPr="003D6F16">
        <w:rPr>
          <w:rFonts w:ascii="Times" w:hAnsi="Times" w:cs="Times"/>
          <w:color w:val="000000"/>
          <w:sz w:val="32"/>
          <w:szCs w:val="32"/>
          <w:lang w:val="en-US" w:eastAsia="ja-JP"/>
        </w:rPr>
        <w:t xml:space="preserve"> all deadlines specified, ensuring timely submission of correctly prepared deliverables. </w:t>
      </w:r>
    </w:p>
    <w:p w14:paraId="4116C032" w14:textId="77777777" w:rsidR="00681465" w:rsidRDefault="00681465" w:rsidP="003D6F16">
      <w:pPr>
        <w:widowControl w:val="0"/>
        <w:autoSpaceDE w:val="0"/>
        <w:autoSpaceDN w:val="0"/>
        <w:adjustRightInd w:val="0"/>
        <w:spacing w:after="240" w:line="520" w:lineRule="atLeast"/>
        <w:jc w:val="both"/>
        <w:rPr>
          <w:rFonts w:ascii="Times" w:hAnsi="Times" w:cs="Times"/>
          <w:b/>
          <w:bCs/>
          <w:color w:val="008000"/>
          <w:sz w:val="72"/>
          <w:szCs w:val="72"/>
          <w:lang w:val="en-US" w:eastAsia="ja-JP"/>
        </w:rPr>
      </w:pPr>
    </w:p>
    <w:p w14:paraId="20D803ED" w14:textId="77777777" w:rsidR="00681465" w:rsidRDefault="00681465" w:rsidP="003D6F16">
      <w:pPr>
        <w:widowControl w:val="0"/>
        <w:autoSpaceDE w:val="0"/>
        <w:autoSpaceDN w:val="0"/>
        <w:adjustRightInd w:val="0"/>
        <w:spacing w:after="240" w:line="520" w:lineRule="atLeast"/>
        <w:jc w:val="both"/>
        <w:rPr>
          <w:rFonts w:ascii="Times" w:hAnsi="Times" w:cs="Times"/>
          <w:b/>
          <w:bCs/>
          <w:color w:val="008000"/>
          <w:sz w:val="72"/>
          <w:szCs w:val="72"/>
          <w:lang w:val="en-US" w:eastAsia="ja-JP"/>
        </w:rPr>
      </w:pPr>
    </w:p>
    <w:p w14:paraId="1A1B52B2" w14:textId="77777777" w:rsidR="00681465" w:rsidRDefault="00681465" w:rsidP="003D6F16">
      <w:pPr>
        <w:widowControl w:val="0"/>
        <w:autoSpaceDE w:val="0"/>
        <w:autoSpaceDN w:val="0"/>
        <w:adjustRightInd w:val="0"/>
        <w:spacing w:after="240" w:line="520" w:lineRule="atLeast"/>
        <w:jc w:val="both"/>
        <w:rPr>
          <w:rFonts w:ascii="Times" w:hAnsi="Times" w:cs="Times"/>
          <w:b/>
          <w:bCs/>
          <w:color w:val="008000"/>
          <w:sz w:val="72"/>
          <w:szCs w:val="72"/>
          <w:lang w:val="en-US" w:eastAsia="ja-JP"/>
        </w:rPr>
      </w:pPr>
    </w:p>
    <w:p w14:paraId="254047F7" w14:textId="77777777" w:rsidR="00E810DD" w:rsidRPr="00F415ED" w:rsidRDefault="00E810DD" w:rsidP="003D6F16">
      <w:pPr>
        <w:widowControl w:val="0"/>
        <w:autoSpaceDE w:val="0"/>
        <w:autoSpaceDN w:val="0"/>
        <w:adjustRightInd w:val="0"/>
        <w:spacing w:after="240" w:line="520" w:lineRule="atLeast"/>
        <w:jc w:val="both"/>
        <w:rPr>
          <w:rFonts w:ascii="Times" w:hAnsi="Times" w:cs="Times"/>
          <w:color w:val="008000"/>
          <w:sz w:val="72"/>
          <w:szCs w:val="72"/>
          <w:lang w:val="en-US" w:eastAsia="ja-JP"/>
        </w:rPr>
      </w:pPr>
      <w:r w:rsidRPr="00F415ED">
        <w:rPr>
          <w:rFonts w:ascii="Times" w:hAnsi="Times" w:cs="Times"/>
          <w:b/>
          <w:bCs/>
          <w:color w:val="008000"/>
          <w:sz w:val="72"/>
          <w:szCs w:val="72"/>
          <w:lang w:val="en-US" w:eastAsia="ja-JP"/>
        </w:rPr>
        <w:lastRenderedPageBreak/>
        <w:t>2 Proposing a Project</w:t>
      </w:r>
      <w:r w:rsidR="00B713E3" w:rsidRPr="00F415ED">
        <w:rPr>
          <w:rFonts w:ascii="Times" w:hAnsi="Times" w:cs="Times"/>
          <w:b/>
          <w:bCs/>
          <w:color w:val="008000"/>
          <w:sz w:val="72"/>
          <w:szCs w:val="72"/>
          <w:lang w:val="en-US" w:eastAsia="ja-JP"/>
        </w:rPr>
        <w:t>.</w:t>
      </w:r>
    </w:p>
    <w:p w14:paraId="2E158548" w14:textId="77777777" w:rsidR="00E810DD" w:rsidRDefault="0004198D" w:rsidP="003D6F16">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 xml:space="preserve">Students </w:t>
      </w:r>
      <w:r w:rsidR="00E70F79">
        <w:rPr>
          <w:rFonts w:ascii="Times" w:hAnsi="Times" w:cs="Times"/>
          <w:color w:val="000000"/>
          <w:sz w:val="32"/>
          <w:szCs w:val="32"/>
          <w:lang w:val="en-US" w:eastAsia="ja-JP"/>
        </w:rPr>
        <w:t>propose and execute their</w:t>
      </w:r>
      <w:r w:rsidR="00621640">
        <w:rPr>
          <w:rFonts w:ascii="Times" w:hAnsi="Times" w:cs="Times"/>
          <w:color w:val="000000"/>
          <w:sz w:val="32"/>
          <w:szCs w:val="32"/>
          <w:lang w:val="en-US" w:eastAsia="ja-JP"/>
        </w:rPr>
        <w:t xml:space="preserve"> own project. T</w:t>
      </w:r>
      <w:r w:rsidR="00E810DD">
        <w:rPr>
          <w:rFonts w:ascii="Times" w:hAnsi="Times" w:cs="Times"/>
          <w:color w:val="000000"/>
          <w:sz w:val="32"/>
          <w:szCs w:val="32"/>
          <w:lang w:val="en-US" w:eastAsia="ja-JP"/>
        </w:rPr>
        <w:t xml:space="preserve">his is a 2-step process. </w:t>
      </w:r>
    </w:p>
    <w:p w14:paraId="0AA6D7A1" w14:textId="77777777" w:rsidR="00E810DD" w:rsidRPr="00BE2E86" w:rsidRDefault="00D32D49" w:rsidP="003D6F16">
      <w:pPr>
        <w:widowControl w:val="0"/>
        <w:autoSpaceDE w:val="0"/>
        <w:autoSpaceDN w:val="0"/>
        <w:adjustRightInd w:val="0"/>
        <w:spacing w:after="240" w:line="360" w:lineRule="atLeast"/>
        <w:jc w:val="both"/>
        <w:rPr>
          <w:rFonts w:ascii="Times" w:hAnsi="Times" w:cs="Times"/>
          <w:b/>
          <w:color w:val="0000FF"/>
          <w:szCs w:val="24"/>
          <w:lang w:val="en-US" w:eastAsia="ja-JP"/>
        </w:rPr>
      </w:pPr>
      <w:r w:rsidRPr="00BE2E86">
        <w:rPr>
          <w:rFonts w:ascii="Times" w:hAnsi="Times" w:cs="Times"/>
          <w:b/>
          <w:color w:val="0000FF"/>
          <w:sz w:val="32"/>
          <w:szCs w:val="32"/>
          <w:lang w:val="en-US" w:eastAsia="ja-JP"/>
        </w:rPr>
        <w:t xml:space="preserve">Step 1 - </w:t>
      </w:r>
      <w:r w:rsidR="00E810DD" w:rsidRPr="00BE2E86">
        <w:rPr>
          <w:rFonts w:ascii="Times" w:hAnsi="Times" w:cs="Times"/>
          <w:b/>
          <w:color w:val="0000FF"/>
          <w:sz w:val="32"/>
          <w:szCs w:val="32"/>
          <w:lang w:val="en-US" w:eastAsia="ja-JP"/>
        </w:rPr>
        <w:t>Each student drafts and sub</w:t>
      </w:r>
      <w:r w:rsidR="003C1C6B" w:rsidRPr="00BE2E86">
        <w:rPr>
          <w:rFonts w:ascii="Times" w:hAnsi="Times" w:cs="Times"/>
          <w:b/>
          <w:color w:val="0000FF"/>
          <w:sz w:val="32"/>
          <w:szCs w:val="32"/>
          <w:lang w:val="en-US" w:eastAsia="ja-JP"/>
        </w:rPr>
        <w:t xml:space="preserve">mits via email a </w:t>
      </w:r>
      <w:r w:rsidR="00E810DD" w:rsidRPr="00BE2E86">
        <w:rPr>
          <w:rFonts w:ascii="Times" w:hAnsi="Times" w:cs="Times"/>
          <w:b/>
          <w:color w:val="0000FF"/>
          <w:sz w:val="32"/>
          <w:szCs w:val="32"/>
          <w:lang w:val="en-US" w:eastAsia="ja-JP"/>
        </w:rPr>
        <w:t>proje</w:t>
      </w:r>
      <w:r w:rsidR="003C1C6B" w:rsidRPr="00BE2E86">
        <w:rPr>
          <w:rFonts w:ascii="Times" w:hAnsi="Times" w:cs="Times"/>
          <w:b/>
          <w:color w:val="0000FF"/>
          <w:sz w:val="32"/>
          <w:szCs w:val="32"/>
          <w:lang w:val="en-US" w:eastAsia="ja-JP"/>
        </w:rPr>
        <w:t xml:space="preserve">ct proposal (or proposals) to their assigned Project Supervisor. </w:t>
      </w:r>
    </w:p>
    <w:p w14:paraId="3DAADF01" w14:textId="77777777" w:rsidR="00E810DD" w:rsidRDefault="00E810DD" w:rsidP="003D6F16">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 xml:space="preserve">Each project proposal must include material under each of the following section headings: </w:t>
      </w:r>
    </w:p>
    <w:p w14:paraId="5F3A06F2"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A draft title of the project. Create a succinct, yet clear, non-ambiguous title for your project.  </w:t>
      </w:r>
    </w:p>
    <w:p w14:paraId="50296D18"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Project Description </w:t>
      </w:r>
      <w:r>
        <w:rPr>
          <w:rFonts w:ascii="Times" w:hAnsi="Times" w:cs="Times"/>
          <w:b/>
          <w:bCs/>
          <w:color w:val="000000"/>
          <w:sz w:val="32"/>
          <w:szCs w:val="32"/>
          <w:lang w:val="en-US" w:eastAsia="ja-JP"/>
        </w:rPr>
        <w:t>(300 Words)</w:t>
      </w:r>
      <w:r>
        <w:rPr>
          <w:rFonts w:ascii="Times" w:hAnsi="Times" w:cs="Times"/>
          <w:color w:val="000000"/>
          <w:sz w:val="32"/>
          <w:szCs w:val="32"/>
          <w:lang w:val="en-US" w:eastAsia="ja-JP"/>
        </w:rPr>
        <w:t>. Provide a brief background to the origin of the project proposal. Indicate clearly why the project outputs are needed (what is the specific “prob</w:t>
      </w:r>
      <w:r w:rsidR="003C1C6B">
        <w:rPr>
          <w:rFonts w:ascii="Times" w:hAnsi="Times" w:cs="Times"/>
          <w:color w:val="000000"/>
          <w:sz w:val="32"/>
          <w:szCs w:val="32"/>
          <w:lang w:val="en-US" w:eastAsia="ja-JP"/>
        </w:rPr>
        <w:t>lem” which the project will ad</w:t>
      </w:r>
      <w:r>
        <w:rPr>
          <w:rFonts w:ascii="Times" w:hAnsi="Times" w:cs="Times"/>
          <w:color w:val="000000"/>
          <w:sz w:val="32"/>
          <w:szCs w:val="32"/>
          <w:lang w:val="en-US" w:eastAsia="ja-JP"/>
        </w:rPr>
        <w:t>dress) and the intended user audience (how widely will your software solution be adop</w:t>
      </w:r>
      <w:r w:rsidR="004656DA">
        <w:rPr>
          <w:rFonts w:ascii="Times" w:hAnsi="Times" w:cs="Times"/>
          <w:color w:val="000000"/>
          <w:sz w:val="32"/>
          <w:szCs w:val="32"/>
          <w:lang w:val="en-US" w:eastAsia="ja-JP"/>
        </w:rPr>
        <w:t xml:space="preserve">ted) and what will be </w:t>
      </w:r>
      <w:r>
        <w:rPr>
          <w:rFonts w:ascii="Times" w:hAnsi="Times" w:cs="Times"/>
          <w:color w:val="000000"/>
          <w:sz w:val="32"/>
          <w:szCs w:val="32"/>
          <w:lang w:val="en-US" w:eastAsia="ja-JP"/>
        </w:rPr>
        <w:t>produced.  </w:t>
      </w:r>
    </w:p>
    <w:p w14:paraId="604B233C"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P</w:t>
      </w:r>
      <w:r w:rsidR="003C1C6B">
        <w:rPr>
          <w:rFonts w:ascii="Times" w:hAnsi="Times" w:cs="Times"/>
          <w:color w:val="000000"/>
          <w:sz w:val="32"/>
          <w:szCs w:val="32"/>
          <w:lang w:val="en-US" w:eastAsia="ja-JP"/>
        </w:rPr>
        <w:t>roject Aims.</w:t>
      </w:r>
      <w:r>
        <w:rPr>
          <w:rFonts w:ascii="Times" w:hAnsi="Times" w:cs="Times"/>
          <w:color w:val="000000"/>
          <w:sz w:val="32"/>
          <w:szCs w:val="32"/>
          <w:lang w:val="en-US" w:eastAsia="ja-JP"/>
        </w:rPr>
        <w:t xml:space="preserve">  </w:t>
      </w:r>
    </w:p>
    <w:p w14:paraId="3D9395C1"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Copyright, Intellectual Property Rights or Commercial Sensitivity. If appropriate, provide evidence that any</w:t>
      </w:r>
      <w:r w:rsidR="003C1C6B">
        <w:rPr>
          <w:rFonts w:ascii="Times" w:hAnsi="Times" w:cs="Times"/>
          <w:color w:val="000000"/>
          <w:sz w:val="32"/>
          <w:szCs w:val="32"/>
          <w:lang w:val="en-US" w:eastAsia="ja-JP"/>
        </w:rPr>
        <w:t xml:space="preserve"> issues of commercial sensitiv</w:t>
      </w:r>
      <w:r>
        <w:rPr>
          <w:rFonts w:ascii="Times" w:hAnsi="Times" w:cs="Times"/>
          <w:color w:val="000000"/>
          <w:sz w:val="32"/>
          <w:szCs w:val="32"/>
          <w:lang w:val="en-US" w:eastAsia="ja-JP"/>
        </w:rPr>
        <w:t>ity, intellectual property rights or data protection associated with the project which may be of concern to stakeholders have been noted and resolved to the satisfaction of all parties. If these matters do not need to be considered simply state that the project does not raise issues relating to copyright, intellectual property rights or commercial sensitivity.  </w:t>
      </w:r>
    </w:p>
    <w:p w14:paraId="61E4E899"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 xml:space="preserve">Indicative hardware and software resources to be utilised within the project. Indicate the resources required (both </w:t>
      </w:r>
      <w:r>
        <w:rPr>
          <w:rFonts w:ascii="Times" w:hAnsi="Times" w:cs="Times"/>
          <w:color w:val="000000"/>
          <w:sz w:val="32"/>
          <w:szCs w:val="32"/>
          <w:lang w:val="en-US" w:eastAsia="ja-JP"/>
        </w:rPr>
        <w:lastRenderedPageBreak/>
        <w:t>hardware and software). There is a need here for you to ensure that there are no restrictions or similar on acquiring or accessing these r</w:t>
      </w:r>
      <w:r w:rsidR="004656DA">
        <w:rPr>
          <w:rFonts w:ascii="Times" w:hAnsi="Times" w:cs="Times"/>
          <w:color w:val="000000"/>
          <w:sz w:val="32"/>
          <w:szCs w:val="32"/>
          <w:lang w:val="en-US" w:eastAsia="ja-JP"/>
        </w:rPr>
        <w:t>esources and ensuring appro</w:t>
      </w:r>
      <w:r>
        <w:rPr>
          <w:rFonts w:ascii="Times" w:hAnsi="Times" w:cs="Times"/>
          <w:color w:val="000000"/>
          <w:sz w:val="32"/>
          <w:szCs w:val="32"/>
          <w:lang w:val="en-US" w:eastAsia="ja-JP"/>
        </w:rPr>
        <w:t>priate support for these is in place for the duration of the project.  </w:t>
      </w:r>
    </w:p>
    <w:p w14:paraId="25BC2D78" w14:textId="77777777" w:rsidR="00E810DD" w:rsidRDefault="00E810DD" w:rsidP="003D6F16">
      <w:pPr>
        <w:widowControl w:val="0"/>
        <w:numPr>
          <w:ilvl w:val="0"/>
          <w:numId w:val="3"/>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References</w:t>
      </w:r>
      <w:r w:rsidR="006338EB">
        <w:rPr>
          <w:rFonts w:ascii="Times" w:hAnsi="Times" w:cs="Times"/>
          <w:color w:val="000000"/>
          <w:sz w:val="32"/>
          <w:szCs w:val="32"/>
          <w:lang w:val="en-US" w:eastAsia="ja-JP"/>
        </w:rPr>
        <w:t>.</w:t>
      </w:r>
      <w:r>
        <w:rPr>
          <w:rFonts w:ascii="Times" w:hAnsi="Times" w:cs="Times"/>
          <w:color w:val="000000"/>
          <w:sz w:val="32"/>
          <w:szCs w:val="32"/>
          <w:lang w:val="en-US" w:eastAsia="ja-JP"/>
        </w:rPr>
        <w:t xml:space="preserve"> Where appropriate provide references to published works which support your framing of the project background and/or demand for the project deliverables. If you have none, simply state “None”.  </w:t>
      </w:r>
    </w:p>
    <w:p w14:paraId="3F29200C" w14:textId="69BD9EE2" w:rsidR="00E810DD" w:rsidRPr="00BE2E86" w:rsidRDefault="00BE2E86" w:rsidP="003D6F16">
      <w:pPr>
        <w:widowControl w:val="0"/>
        <w:autoSpaceDE w:val="0"/>
        <w:autoSpaceDN w:val="0"/>
        <w:adjustRightInd w:val="0"/>
        <w:spacing w:after="240" w:line="360" w:lineRule="atLeast"/>
        <w:jc w:val="both"/>
        <w:rPr>
          <w:rFonts w:ascii="Times" w:hAnsi="Times" w:cs="Times"/>
          <w:b/>
          <w:color w:val="0000FF"/>
          <w:szCs w:val="24"/>
          <w:lang w:val="en-US" w:eastAsia="ja-JP"/>
        </w:rPr>
      </w:pPr>
      <w:r>
        <w:rPr>
          <w:rFonts w:ascii="Times" w:hAnsi="Times" w:cs="Times"/>
          <w:b/>
          <w:color w:val="0000FF"/>
          <w:sz w:val="32"/>
          <w:szCs w:val="32"/>
          <w:lang w:val="en-US" w:eastAsia="ja-JP"/>
        </w:rPr>
        <w:t>Step</w:t>
      </w:r>
      <w:ins w:id="14" w:author="GALWAY, Leo" w:date="2018-08-06T15:29:00Z">
        <w:r w:rsidR="00AD66F0">
          <w:rPr>
            <w:rFonts w:ascii="Times" w:hAnsi="Times" w:cs="Times"/>
            <w:b/>
            <w:color w:val="0000FF"/>
            <w:sz w:val="32"/>
            <w:szCs w:val="32"/>
            <w:lang w:val="en-US" w:eastAsia="ja-JP"/>
          </w:rPr>
          <w:t xml:space="preserve"> 2</w:t>
        </w:r>
      </w:ins>
      <w:r>
        <w:rPr>
          <w:rFonts w:ascii="Times" w:hAnsi="Times" w:cs="Times"/>
          <w:b/>
          <w:color w:val="0000FF"/>
          <w:sz w:val="32"/>
          <w:szCs w:val="32"/>
          <w:lang w:val="en-US" w:eastAsia="ja-JP"/>
        </w:rPr>
        <w:t xml:space="preserve"> - </w:t>
      </w:r>
      <w:r w:rsidR="00E810DD" w:rsidRPr="00BE2E86">
        <w:rPr>
          <w:rFonts w:ascii="Times" w:hAnsi="Times" w:cs="Times"/>
          <w:b/>
          <w:color w:val="0000FF"/>
          <w:sz w:val="32"/>
          <w:szCs w:val="32"/>
          <w:lang w:val="en-US" w:eastAsia="ja-JP"/>
        </w:rPr>
        <w:t xml:space="preserve">The Project Proposal Review Process. </w:t>
      </w:r>
    </w:p>
    <w:p w14:paraId="27BF42D4" w14:textId="77777777" w:rsidR="00E810DD" w:rsidRDefault="00E810DD" w:rsidP="003D6F16">
      <w:pPr>
        <w:widowControl w:val="0"/>
        <w:autoSpaceDE w:val="0"/>
        <w:autoSpaceDN w:val="0"/>
        <w:adjustRightInd w:val="0"/>
        <w:spacing w:after="240" w:line="360" w:lineRule="atLeast"/>
        <w:jc w:val="both"/>
        <w:rPr>
          <w:rFonts w:ascii="Times" w:hAnsi="Times" w:cs="Times"/>
          <w:color w:val="000000"/>
          <w:szCs w:val="24"/>
          <w:lang w:val="en-US" w:eastAsia="ja-JP"/>
        </w:rPr>
      </w:pPr>
      <w:r>
        <w:rPr>
          <w:rFonts w:ascii="Times" w:hAnsi="Times" w:cs="Times"/>
          <w:color w:val="000000"/>
          <w:sz w:val="32"/>
          <w:szCs w:val="32"/>
          <w:lang w:val="en-US" w:eastAsia="ja-JP"/>
        </w:rPr>
        <w:t xml:space="preserve">The </w:t>
      </w:r>
      <w:r w:rsidR="00E70F79">
        <w:rPr>
          <w:rFonts w:ascii="Times" w:hAnsi="Times" w:cs="Times"/>
          <w:color w:val="000000"/>
          <w:sz w:val="32"/>
          <w:szCs w:val="32"/>
          <w:lang w:val="en-US" w:eastAsia="ja-JP"/>
        </w:rPr>
        <w:t>Project Supervisor</w:t>
      </w:r>
      <w:ins w:id="15" w:author="GALWAY, Leo" w:date="2018-08-06T15:31:00Z">
        <w:r w:rsidR="00A168B1">
          <w:rPr>
            <w:rFonts w:ascii="Times" w:hAnsi="Times" w:cs="Times"/>
            <w:color w:val="000000"/>
            <w:sz w:val="32"/>
            <w:szCs w:val="32"/>
            <w:lang w:val="en-US" w:eastAsia="ja-JP"/>
          </w:rPr>
          <w:t>,</w:t>
        </w:r>
      </w:ins>
      <w:r w:rsidR="00E70F79">
        <w:rPr>
          <w:rFonts w:ascii="Times" w:hAnsi="Times" w:cs="Times"/>
          <w:color w:val="000000"/>
          <w:sz w:val="32"/>
          <w:szCs w:val="32"/>
          <w:lang w:val="en-US" w:eastAsia="ja-JP"/>
        </w:rPr>
        <w:t xml:space="preserve"> in relation to the following criteria</w:t>
      </w:r>
      <w:ins w:id="16" w:author="GALWAY, Leo" w:date="2018-08-06T15:31:00Z">
        <w:r w:rsidR="00A168B1">
          <w:rPr>
            <w:rFonts w:ascii="Times" w:hAnsi="Times" w:cs="Times"/>
            <w:color w:val="000000"/>
            <w:sz w:val="32"/>
            <w:szCs w:val="32"/>
            <w:lang w:val="en-US" w:eastAsia="ja-JP"/>
          </w:rPr>
          <w:t>,</w:t>
        </w:r>
      </w:ins>
      <w:r w:rsidR="00E70F79">
        <w:rPr>
          <w:rFonts w:ascii="Times" w:hAnsi="Times" w:cs="Times"/>
          <w:color w:val="000000"/>
          <w:sz w:val="32"/>
          <w:szCs w:val="32"/>
          <w:lang w:val="en-US" w:eastAsia="ja-JP"/>
        </w:rPr>
        <w:t xml:space="preserve"> assesses the acceptability of each project proposal</w:t>
      </w:r>
      <w:r>
        <w:rPr>
          <w:rFonts w:ascii="Times" w:hAnsi="Times" w:cs="Times"/>
          <w:color w:val="000000"/>
          <w:sz w:val="32"/>
          <w:szCs w:val="32"/>
          <w:lang w:val="en-US" w:eastAsia="ja-JP"/>
        </w:rPr>
        <w:t xml:space="preserve">: </w:t>
      </w:r>
    </w:p>
    <w:p w14:paraId="6F738A04"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title make sense?  </w:t>
      </w:r>
    </w:p>
    <w:p w14:paraId="3E82B4D6"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meet a real need in a wider context?  </w:t>
      </w:r>
    </w:p>
    <w:p w14:paraId="37605979"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provide an opportunity for the student to self-manage a significant piece of work?  </w:t>
      </w:r>
    </w:p>
    <w:p w14:paraId="065547BC"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provide an o</w:t>
      </w:r>
      <w:r w:rsidR="0092745C">
        <w:rPr>
          <w:rFonts w:ascii="Times" w:hAnsi="Times" w:cs="Times"/>
          <w:color w:val="000000"/>
          <w:sz w:val="32"/>
          <w:szCs w:val="32"/>
          <w:lang w:val="en-US" w:eastAsia="ja-JP"/>
        </w:rPr>
        <w:t>pportunity to synthesise infor</w:t>
      </w:r>
      <w:r>
        <w:rPr>
          <w:rFonts w:ascii="Times" w:hAnsi="Times" w:cs="Times"/>
          <w:color w:val="000000"/>
          <w:sz w:val="32"/>
          <w:szCs w:val="32"/>
          <w:lang w:val="en-US" w:eastAsia="ja-JP"/>
        </w:rPr>
        <w:t>mation, ideas and practi</w:t>
      </w:r>
      <w:r w:rsidR="00143BC7">
        <w:rPr>
          <w:rFonts w:ascii="Times" w:hAnsi="Times" w:cs="Times"/>
          <w:color w:val="000000"/>
          <w:sz w:val="32"/>
          <w:szCs w:val="32"/>
          <w:lang w:val="en-US" w:eastAsia="ja-JP"/>
        </w:rPr>
        <w:t>ces, to identify a significant problem, produce a significant solution</w:t>
      </w:r>
      <w:r>
        <w:rPr>
          <w:rFonts w:ascii="Times" w:hAnsi="Times" w:cs="Times"/>
          <w:color w:val="000000"/>
          <w:sz w:val="32"/>
          <w:szCs w:val="32"/>
          <w:lang w:val="en-US" w:eastAsia="ja-JP"/>
        </w:rPr>
        <w:t xml:space="preserve"> together with an evaluation of that solution?  </w:t>
      </w:r>
    </w:p>
    <w:p w14:paraId="10ADA36F" w14:textId="77777777" w:rsidR="00E810DD" w:rsidRDefault="0092745C"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Does the proposed project aff</w:t>
      </w:r>
      <w:r w:rsidR="00E810DD">
        <w:rPr>
          <w:rFonts w:ascii="Times" w:hAnsi="Times" w:cs="Times"/>
          <w:color w:val="000000"/>
          <w:sz w:val="32"/>
          <w:szCs w:val="32"/>
          <w:lang w:val="en-US" w:eastAsia="ja-JP"/>
        </w:rPr>
        <w:t>ord an opportunity for the student to demonstrate innovation and creativity?  </w:t>
      </w:r>
    </w:p>
    <w:p w14:paraId="70638C46" w14:textId="77777777" w:rsidR="00E810DD"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Are the indicated resources required available to enable the project to be completed?  </w:t>
      </w:r>
    </w:p>
    <w:p w14:paraId="1CF78DAC" w14:textId="2A8523A3" w:rsidR="00143BC7" w:rsidRPr="00A168B1"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t>Is the proposed project achievable within the project timesca</w:t>
      </w:r>
      <w:r w:rsidR="0092745C">
        <w:rPr>
          <w:rFonts w:ascii="Times" w:hAnsi="Times" w:cs="Times"/>
          <w:color w:val="000000"/>
          <w:sz w:val="32"/>
          <w:szCs w:val="32"/>
          <w:lang w:val="en-US" w:eastAsia="ja-JP"/>
        </w:rPr>
        <w:t>le</w:t>
      </w:r>
      <w:r>
        <w:rPr>
          <w:rFonts w:ascii="Times" w:hAnsi="Times" w:cs="Times"/>
          <w:color w:val="000000"/>
          <w:sz w:val="32"/>
          <w:szCs w:val="32"/>
          <w:lang w:val="en-US" w:eastAsia="ja-JP"/>
        </w:rPr>
        <w:t>?  </w:t>
      </w:r>
    </w:p>
    <w:p w14:paraId="6002D20E" w14:textId="50B4EE65" w:rsidR="00067CD4" w:rsidRDefault="00E810DD" w:rsidP="003D6F16">
      <w:pPr>
        <w:widowControl w:val="0"/>
        <w:numPr>
          <w:ilvl w:val="0"/>
          <w:numId w:val="4"/>
        </w:numPr>
        <w:tabs>
          <w:tab w:val="left" w:pos="220"/>
          <w:tab w:val="left" w:pos="720"/>
        </w:tabs>
        <w:autoSpaceDE w:val="0"/>
        <w:autoSpaceDN w:val="0"/>
        <w:adjustRightInd w:val="0"/>
        <w:spacing w:after="320" w:line="360" w:lineRule="atLeast"/>
        <w:ind w:hanging="720"/>
        <w:jc w:val="both"/>
        <w:rPr>
          <w:rFonts w:ascii="Times" w:hAnsi="Times" w:cs="Times"/>
          <w:color w:val="000000"/>
          <w:sz w:val="32"/>
          <w:szCs w:val="32"/>
          <w:lang w:val="en-US" w:eastAsia="ja-JP"/>
        </w:rPr>
      </w:pPr>
      <w:r>
        <w:rPr>
          <w:rFonts w:ascii="Times" w:hAnsi="Times" w:cs="Times"/>
          <w:color w:val="000000"/>
          <w:sz w:val="32"/>
          <w:szCs w:val="32"/>
          <w:lang w:val="en-US" w:eastAsia="ja-JP"/>
        </w:rPr>
        <w:lastRenderedPageBreak/>
        <w:t>Does the proposed project satisfy the BCS requirements for "General</w:t>
      </w:r>
      <w:r w:rsidR="000F2C5D">
        <w:rPr>
          <w:rFonts w:ascii="Times" w:hAnsi="Times" w:cs="Times"/>
          <w:color w:val="000000"/>
          <w:sz w:val="32"/>
          <w:szCs w:val="32"/>
          <w:lang w:val="en-US" w:eastAsia="ja-JP"/>
        </w:rPr>
        <w:t xml:space="preserve"> </w:t>
      </w:r>
      <w:r>
        <w:rPr>
          <w:rFonts w:ascii="Times" w:hAnsi="Times" w:cs="Times"/>
          <w:color w:val="000000"/>
          <w:sz w:val="32"/>
          <w:szCs w:val="32"/>
          <w:lang w:val="en-US" w:eastAsia="ja-JP"/>
        </w:rPr>
        <w:t>project requirements" and "Undergradu</w:t>
      </w:r>
      <w:r w:rsidR="00B20039">
        <w:rPr>
          <w:rFonts w:ascii="Times" w:hAnsi="Times" w:cs="Times"/>
          <w:color w:val="000000"/>
          <w:sz w:val="32"/>
          <w:szCs w:val="32"/>
          <w:lang w:val="en-US" w:eastAsia="ja-JP"/>
        </w:rPr>
        <w:t>ate individual project require</w:t>
      </w:r>
      <w:r w:rsidR="000F2C5D">
        <w:rPr>
          <w:rFonts w:ascii="Times" w:hAnsi="Times" w:cs="Times"/>
          <w:color w:val="000000"/>
          <w:sz w:val="32"/>
          <w:szCs w:val="32"/>
          <w:lang w:val="en-US" w:eastAsia="ja-JP"/>
        </w:rPr>
        <w:t>ments"? (</w:t>
      </w:r>
      <w:r w:rsidR="00634ABC">
        <w:rPr>
          <w:rFonts w:ascii="Times" w:hAnsi="Times" w:cs="Times"/>
          <w:color w:val="000000"/>
          <w:sz w:val="32"/>
          <w:szCs w:val="32"/>
          <w:lang w:val="en-US" w:eastAsia="ja-JP"/>
        </w:rPr>
        <w:t>Note</w:t>
      </w:r>
      <w:r w:rsidR="000F2C5D">
        <w:rPr>
          <w:rFonts w:ascii="Times" w:hAnsi="Times" w:cs="Times"/>
          <w:color w:val="000000"/>
          <w:sz w:val="32"/>
          <w:szCs w:val="32"/>
          <w:lang w:val="en-US" w:eastAsia="ja-JP"/>
        </w:rPr>
        <w:t xml:space="preserve"> </w:t>
      </w:r>
      <w:r w:rsidR="006B5801">
        <w:rPr>
          <w:rFonts w:ascii="Times" w:hAnsi="Times" w:cs="Times"/>
          <w:color w:val="000000"/>
          <w:sz w:val="32"/>
          <w:szCs w:val="32"/>
          <w:lang w:val="en-US" w:eastAsia="ja-JP"/>
        </w:rPr>
        <w:t>sections 2.5.1, 2.5.2)</w:t>
      </w:r>
    </w:p>
    <w:p w14:paraId="4DC256A6" w14:textId="1E75E8B8" w:rsidR="00E810DD" w:rsidRDefault="00853DF8" w:rsidP="003D6F16">
      <w:pPr>
        <w:widowControl w:val="0"/>
        <w:tabs>
          <w:tab w:val="left" w:pos="220"/>
          <w:tab w:val="left" w:pos="720"/>
        </w:tabs>
        <w:autoSpaceDE w:val="0"/>
        <w:autoSpaceDN w:val="0"/>
        <w:adjustRightInd w:val="0"/>
        <w:spacing w:after="320" w:line="360" w:lineRule="atLeast"/>
        <w:jc w:val="both"/>
        <w:rPr>
          <w:rFonts w:ascii="Times" w:hAnsi="Times" w:cs="Times"/>
          <w:color w:val="000000"/>
          <w:sz w:val="32"/>
          <w:szCs w:val="32"/>
          <w:lang w:val="en-US" w:eastAsia="ja-JP"/>
        </w:rPr>
      </w:pPr>
      <w:hyperlink r:id="rId7" w:history="1">
        <w:r w:rsidR="00067CD4" w:rsidRPr="00164784">
          <w:rPr>
            <w:rStyle w:val="Hyperlink"/>
            <w:rFonts w:ascii="Times" w:hAnsi="Times" w:cs="Times"/>
            <w:sz w:val="32"/>
            <w:szCs w:val="32"/>
            <w:lang w:val="en-US" w:eastAsia="ja-JP"/>
          </w:rPr>
          <w:t>http://www.bcs.org/upload/pdf/hea-guidelinesfull-2015.pdf</w:t>
        </w:r>
      </w:hyperlink>
    </w:p>
    <w:p w14:paraId="3382EE8E" w14:textId="05BF8603" w:rsidR="00F51F0B" w:rsidRPr="00F51F0B" w:rsidRDefault="00F51F0B" w:rsidP="003D6F16">
      <w:pPr>
        <w:jc w:val="both"/>
        <w:rPr>
          <w:rFonts w:ascii="Times" w:hAnsi="Times"/>
          <w:sz w:val="32"/>
          <w:szCs w:val="32"/>
        </w:rPr>
      </w:pPr>
      <w:r>
        <w:rPr>
          <w:rFonts w:ascii="Times" w:hAnsi="Times"/>
          <w:sz w:val="32"/>
          <w:szCs w:val="32"/>
        </w:rPr>
        <w:t>The selected</w:t>
      </w:r>
      <w:r w:rsidRPr="00F51F0B">
        <w:rPr>
          <w:rFonts w:ascii="Times" w:hAnsi="Times"/>
          <w:sz w:val="32"/>
          <w:szCs w:val="32"/>
        </w:rPr>
        <w:t xml:space="preserve"> </w:t>
      </w:r>
      <w:r>
        <w:rPr>
          <w:rFonts w:ascii="Times" w:hAnsi="Times"/>
          <w:b/>
          <w:sz w:val="32"/>
          <w:szCs w:val="32"/>
        </w:rPr>
        <w:t xml:space="preserve">Project Proposal </w:t>
      </w:r>
      <w:r w:rsidRPr="003D6F16">
        <w:rPr>
          <w:rFonts w:ascii="Times" w:hAnsi="Times"/>
          <w:sz w:val="32"/>
          <w:szCs w:val="32"/>
          <w:u w:val="single"/>
        </w:rPr>
        <w:t>must</w:t>
      </w:r>
      <w:r w:rsidRPr="00F51F0B">
        <w:rPr>
          <w:rFonts w:ascii="Times" w:hAnsi="Times"/>
          <w:sz w:val="32"/>
          <w:szCs w:val="32"/>
        </w:rPr>
        <w:t xml:space="preserve"> be agreed with the supervisor by </w:t>
      </w:r>
      <w:r>
        <w:rPr>
          <w:rFonts w:ascii="Times" w:hAnsi="Times"/>
          <w:sz w:val="32"/>
          <w:szCs w:val="32"/>
        </w:rPr>
        <w:t xml:space="preserve">the end of </w:t>
      </w:r>
      <w:ins w:id="17" w:author="GALWAY, Leo" w:date="2018-08-06T15:32:00Z">
        <w:r w:rsidR="00A168B1">
          <w:rPr>
            <w:rFonts w:ascii="Times" w:hAnsi="Times"/>
            <w:sz w:val="32"/>
            <w:szCs w:val="32"/>
          </w:rPr>
          <w:t>W</w:t>
        </w:r>
      </w:ins>
      <w:r>
        <w:rPr>
          <w:rFonts w:ascii="Times" w:hAnsi="Times"/>
          <w:sz w:val="32"/>
          <w:szCs w:val="32"/>
        </w:rPr>
        <w:t xml:space="preserve">eek 2 of </w:t>
      </w:r>
      <w:ins w:id="18" w:author="GALWAY, Leo" w:date="2018-08-06T15:32:00Z">
        <w:r w:rsidR="00A168B1">
          <w:rPr>
            <w:rFonts w:ascii="Times" w:hAnsi="Times"/>
            <w:sz w:val="32"/>
            <w:szCs w:val="32"/>
          </w:rPr>
          <w:t>S</w:t>
        </w:r>
      </w:ins>
      <w:r>
        <w:rPr>
          <w:rFonts w:ascii="Times" w:hAnsi="Times"/>
          <w:sz w:val="32"/>
          <w:szCs w:val="32"/>
        </w:rPr>
        <w:t>emester 1</w:t>
      </w:r>
      <w:r w:rsidR="002E2D2C">
        <w:rPr>
          <w:rFonts w:ascii="Times" w:hAnsi="Times"/>
          <w:sz w:val="32"/>
          <w:szCs w:val="32"/>
        </w:rPr>
        <w:t>.</w:t>
      </w:r>
    </w:p>
    <w:p w14:paraId="410685AB" w14:textId="77777777" w:rsidR="00E810DD" w:rsidRDefault="00E810DD" w:rsidP="003D6F16">
      <w:pPr>
        <w:widowControl w:val="0"/>
        <w:autoSpaceDE w:val="0"/>
        <w:autoSpaceDN w:val="0"/>
        <w:adjustRightInd w:val="0"/>
        <w:spacing w:after="240" w:line="360" w:lineRule="atLeast"/>
        <w:jc w:val="both"/>
        <w:rPr>
          <w:rFonts w:ascii="Times" w:hAnsi="Times" w:cs="Times"/>
          <w:color w:val="000000"/>
          <w:szCs w:val="24"/>
          <w:lang w:val="en-US" w:eastAsia="ja-JP"/>
        </w:rPr>
      </w:pPr>
    </w:p>
    <w:p w14:paraId="3242C0EC" w14:textId="77777777" w:rsidR="00684407" w:rsidRDefault="00684407" w:rsidP="003D6F16">
      <w:pPr>
        <w:widowControl w:val="0"/>
        <w:autoSpaceDE w:val="0"/>
        <w:autoSpaceDN w:val="0"/>
        <w:adjustRightInd w:val="0"/>
        <w:spacing w:after="240" w:line="360" w:lineRule="atLeast"/>
        <w:jc w:val="both"/>
        <w:rPr>
          <w:rFonts w:ascii="Times" w:hAnsi="Times" w:cs="Times"/>
          <w:color w:val="000000"/>
          <w:szCs w:val="24"/>
          <w:lang w:val="en-US" w:eastAsia="ja-JP"/>
        </w:rPr>
      </w:pPr>
    </w:p>
    <w:p w14:paraId="45EFE25E" w14:textId="77777777" w:rsidR="00060216" w:rsidRDefault="00060216" w:rsidP="003D6F16">
      <w:pPr>
        <w:widowControl w:val="0"/>
        <w:autoSpaceDE w:val="0"/>
        <w:autoSpaceDN w:val="0"/>
        <w:adjustRightInd w:val="0"/>
        <w:spacing w:after="240" w:line="520" w:lineRule="atLeast"/>
        <w:jc w:val="both"/>
        <w:rPr>
          <w:rFonts w:ascii="Times Roman" w:hAnsi="Times Roman" w:cs="Times Roman"/>
          <w:b/>
          <w:bCs/>
          <w:color w:val="000000"/>
          <w:sz w:val="45"/>
          <w:szCs w:val="45"/>
          <w:lang w:val="en-US" w:eastAsia="ja-JP"/>
        </w:rPr>
      </w:pPr>
    </w:p>
    <w:p w14:paraId="1ECC18AD" w14:textId="77777777" w:rsidR="00060216" w:rsidRDefault="00060216" w:rsidP="003D6F16">
      <w:pPr>
        <w:widowControl w:val="0"/>
        <w:autoSpaceDE w:val="0"/>
        <w:autoSpaceDN w:val="0"/>
        <w:adjustRightInd w:val="0"/>
        <w:spacing w:after="240" w:line="520" w:lineRule="atLeast"/>
        <w:jc w:val="both"/>
        <w:rPr>
          <w:rFonts w:ascii="Times Roman" w:hAnsi="Times Roman" w:cs="Times Roman"/>
          <w:b/>
          <w:bCs/>
          <w:color w:val="000000"/>
          <w:sz w:val="45"/>
          <w:szCs w:val="45"/>
          <w:lang w:val="en-US" w:eastAsia="ja-JP"/>
        </w:rPr>
      </w:pPr>
    </w:p>
    <w:p w14:paraId="16DB673D"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A144016"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5EB7D48"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66322592"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2CD839F7"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E349018" w14:textId="77777777" w:rsidR="005C4938" w:rsidRDefault="005C4938" w:rsidP="003D6F16">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4188E0FB" w14:textId="77777777" w:rsidR="00684407" w:rsidRPr="00F415ED" w:rsidRDefault="00F57571" w:rsidP="003D6F16">
      <w:pPr>
        <w:widowControl w:val="0"/>
        <w:autoSpaceDE w:val="0"/>
        <w:autoSpaceDN w:val="0"/>
        <w:adjustRightInd w:val="0"/>
        <w:spacing w:after="240" w:line="520" w:lineRule="atLeast"/>
        <w:jc w:val="both"/>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3</w:t>
      </w:r>
      <w:r w:rsidR="00621640" w:rsidRPr="00F415ED">
        <w:rPr>
          <w:rFonts w:ascii="Times Roman" w:hAnsi="Times Roman" w:cs="Times Roman"/>
          <w:b/>
          <w:bCs/>
          <w:color w:val="008000"/>
          <w:sz w:val="72"/>
          <w:szCs w:val="72"/>
          <w:lang w:val="en-US" w:eastAsia="ja-JP"/>
        </w:rPr>
        <w:t xml:space="preserve"> </w:t>
      </w:r>
      <w:r w:rsidR="00684407" w:rsidRPr="00F415ED">
        <w:rPr>
          <w:rFonts w:ascii="Times Roman" w:hAnsi="Times Roman" w:cs="Times Roman"/>
          <w:b/>
          <w:bCs/>
          <w:color w:val="008000"/>
          <w:sz w:val="72"/>
          <w:szCs w:val="72"/>
          <w:lang w:val="en-US" w:eastAsia="ja-JP"/>
        </w:rPr>
        <w:t xml:space="preserve">Project Deliverables and </w:t>
      </w:r>
      <w:r w:rsidR="00684407" w:rsidRPr="00F415ED">
        <w:rPr>
          <w:rFonts w:ascii="Times Roman" w:hAnsi="Times Roman" w:cs="Times Roman"/>
          <w:b/>
          <w:bCs/>
          <w:color w:val="008000"/>
          <w:sz w:val="72"/>
          <w:szCs w:val="72"/>
          <w:lang w:val="en-US" w:eastAsia="ja-JP"/>
        </w:rPr>
        <w:lastRenderedPageBreak/>
        <w:t>Deadlines</w:t>
      </w:r>
      <w:r w:rsidRPr="00F415ED">
        <w:rPr>
          <w:rFonts w:ascii="Times Roman" w:hAnsi="Times Roman" w:cs="Times Roman"/>
          <w:b/>
          <w:bCs/>
          <w:color w:val="008000"/>
          <w:sz w:val="72"/>
          <w:szCs w:val="72"/>
          <w:lang w:val="en-US" w:eastAsia="ja-JP"/>
        </w:rPr>
        <w:t>.</w:t>
      </w:r>
    </w:p>
    <w:p w14:paraId="3B2BC531" w14:textId="77777777" w:rsidR="00684407" w:rsidRDefault="00684407"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 xml:space="preserve">The following table outlines the key dates, actions and responsibilities with respect to the project deliverables: </w:t>
      </w:r>
    </w:p>
    <w:p w14:paraId="1938B1A2" w14:textId="77777777" w:rsidR="00684407" w:rsidRPr="00F415ED" w:rsidRDefault="00684407"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F415ED">
        <w:rPr>
          <w:rFonts w:ascii="Times Roman" w:hAnsi="Times Roman" w:cs="Times Roman"/>
          <w:b/>
          <w:bCs/>
          <w:color w:val="0000FF"/>
          <w:sz w:val="32"/>
          <w:szCs w:val="32"/>
          <w:lang w:val="en-US" w:eastAsia="ja-JP"/>
        </w:rPr>
        <w:t>Semester 1</w:t>
      </w:r>
      <w:r w:rsidR="00F415ED">
        <w:rPr>
          <w:rFonts w:ascii="Times Roman" w:hAnsi="Times Roman" w:cs="Times Roman"/>
          <w:b/>
          <w:color w:val="000000"/>
          <w:szCs w:val="24"/>
          <w:lang w:val="en-US" w:eastAsia="ja-JP"/>
        </w:rPr>
        <w:t>.</w:t>
      </w:r>
      <w:r w:rsidRPr="00F415ED">
        <w:rPr>
          <w:rFonts w:ascii="Times Roman" w:hAnsi="Times Roman" w:cs="Times Roman"/>
          <w:b/>
          <w:color w:val="000000"/>
          <w:szCs w:val="24"/>
          <w:lang w:val="en-US" w:eastAsia="ja-JP"/>
        </w:rPr>
        <w:t xml:space="preserve"> </w:t>
      </w:r>
    </w:p>
    <w:tbl>
      <w:tblPr>
        <w:tblStyle w:val="TableGrid"/>
        <w:tblW w:w="0" w:type="auto"/>
        <w:tblLook w:val="04A0" w:firstRow="1" w:lastRow="0" w:firstColumn="1" w:lastColumn="0" w:noHBand="0" w:noVBand="1"/>
      </w:tblPr>
      <w:tblGrid>
        <w:gridCol w:w="2156"/>
        <w:gridCol w:w="2147"/>
        <w:gridCol w:w="2150"/>
        <w:gridCol w:w="2177"/>
      </w:tblGrid>
      <w:tr w:rsidR="00AD0E7A" w14:paraId="22A34313" w14:textId="77777777" w:rsidTr="00AD0E7A">
        <w:tc>
          <w:tcPr>
            <w:tcW w:w="2214" w:type="dxa"/>
          </w:tcPr>
          <w:p w14:paraId="2F035C9C" w14:textId="77777777" w:rsidR="00AD0E7A" w:rsidRPr="0021107C" w:rsidRDefault="0021107C"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21107C">
              <w:rPr>
                <w:rFonts w:ascii="Times Roman" w:hAnsi="Times Roman" w:cs="Times Roman"/>
                <w:b/>
                <w:color w:val="000000"/>
                <w:szCs w:val="24"/>
                <w:lang w:val="en-US" w:eastAsia="ja-JP"/>
              </w:rPr>
              <w:t>Submission.</w:t>
            </w:r>
          </w:p>
        </w:tc>
        <w:tc>
          <w:tcPr>
            <w:tcW w:w="2214" w:type="dxa"/>
          </w:tcPr>
          <w:p w14:paraId="2F048E76" w14:textId="77777777" w:rsidR="00AD0E7A" w:rsidRPr="0021107C" w:rsidRDefault="0021107C"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21107C">
              <w:rPr>
                <w:rFonts w:ascii="Times Roman" w:hAnsi="Times Roman" w:cs="Times Roman"/>
                <w:b/>
                <w:color w:val="000000"/>
                <w:szCs w:val="24"/>
                <w:lang w:val="en-US" w:eastAsia="ja-JP"/>
              </w:rPr>
              <w:t>Deadline.</w:t>
            </w:r>
          </w:p>
        </w:tc>
        <w:tc>
          <w:tcPr>
            <w:tcW w:w="2214" w:type="dxa"/>
          </w:tcPr>
          <w:p w14:paraId="5CDA0AC6" w14:textId="77777777" w:rsidR="00AD0E7A" w:rsidRPr="0021107C" w:rsidRDefault="0021107C"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21107C">
              <w:rPr>
                <w:rFonts w:ascii="Times Roman" w:hAnsi="Times Roman" w:cs="Times Roman"/>
                <w:b/>
                <w:color w:val="000000"/>
                <w:szCs w:val="24"/>
                <w:lang w:val="en-US" w:eastAsia="ja-JP"/>
              </w:rPr>
              <w:t>Action.</w:t>
            </w:r>
          </w:p>
        </w:tc>
        <w:tc>
          <w:tcPr>
            <w:tcW w:w="2214" w:type="dxa"/>
          </w:tcPr>
          <w:p w14:paraId="33DC39D4" w14:textId="77777777" w:rsidR="00AD0E7A" w:rsidRPr="0021107C" w:rsidRDefault="0021107C" w:rsidP="003D6F16">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21107C">
              <w:rPr>
                <w:rFonts w:ascii="Times Roman" w:hAnsi="Times Roman" w:cs="Times Roman"/>
                <w:b/>
                <w:color w:val="000000"/>
                <w:szCs w:val="24"/>
                <w:lang w:val="en-US" w:eastAsia="ja-JP"/>
              </w:rPr>
              <w:t>Responsibility.</w:t>
            </w:r>
          </w:p>
        </w:tc>
      </w:tr>
      <w:tr w:rsidR="00AD0E7A" w14:paraId="0ECE2979" w14:textId="77777777" w:rsidTr="00AD0E7A">
        <w:tc>
          <w:tcPr>
            <w:tcW w:w="2214" w:type="dxa"/>
          </w:tcPr>
          <w:p w14:paraId="6C50E732" w14:textId="77777777" w:rsidR="00AD0E7A" w:rsidRDefault="00F34AD7">
            <w:pPr>
              <w:widowControl w:val="0"/>
              <w:autoSpaceDE w:val="0"/>
              <w:autoSpaceDN w:val="0"/>
              <w:adjustRightInd w:val="0"/>
              <w:spacing w:after="240" w:line="360" w:lineRule="atLeast"/>
              <w:rPr>
                <w:rFonts w:ascii="Times Roman" w:hAnsi="Times Roman" w:cs="Times Roman"/>
                <w:color w:val="000000"/>
                <w:szCs w:val="24"/>
                <w:lang w:val="en-US" w:eastAsia="ja-JP"/>
              </w:rPr>
              <w:pPrChange w:id="19" w:author="Adamson, Kenneth" w:date="2018-09-17T14:39: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Agreed project proposal.</w:t>
            </w:r>
          </w:p>
        </w:tc>
        <w:tc>
          <w:tcPr>
            <w:tcW w:w="2214" w:type="dxa"/>
          </w:tcPr>
          <w:p w14:paraId="76C26B50" w14:textId="1D6B1E4C" w:rsidR="00AD0E7A" w:rsidRDefault="00060216"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 xml:space="preserve">Wednesday </w:t>
            </w:r>
            <w:r w:rsidR="00F34AD7">
              <w:rPr>
                <w:rFonts w:ascii="Times Roman" w:hAnsi="Times Roman" w:cs="Times Roman"/>
                <w:color w:val="000000"/>
                <w:szCs w:val="24"/>
                <w:lang w:val="en-US" w:eastAsia="ja-JP"/>
              </w:rPr>
              <w:t xml:space="preserve">11pm, </w:t>
            </w:r>
            <w:ins w:id="20" w:author="GALWAY, Leo" w:date="2018-08-06T16:22:00Z">
              <w:r w:rsidR="0074641D">
                <w:rPr>
                  <w:rFonts w:ascii="Times Roman" w:hAnsi="Times Roman" w:cs="Times Roman"/>
                  <w:color w:val="000000"/>
                  <w:szCs w:val="24"/>
                  <w:lang w:val="en-US" w:eastAsia="ja-JP"/>
                </w:rPr>
                <w:t>W</w:t>
              </w:r>
            </w:ins>
            <w:r w:rsidR="00F34AD7">
              <w:rPr>
                <w:rFonts w:ascii="Times Roman" w:hAnsi="Times Roman" w:cs="Times Roman"/>
                <w:color w:val="000000"/>
                <w:szCs w:val="24"/>
                <w:lang w:val="en-US" w:eastAsia="ja-JP"/>
              </w:rPr>
              <w:t>eek 3</w:t>
            </w:r>
            <w:ins w:id="21" w:author="kenny adamson" w:date="2018-09-08T10:57:00Z">
              <w:r w:rsidR="003D6F16">
                <w:rPr>
                  <w:rFonts w:ascii="Times Roman" w:hAnsi="Times Roman" w:cs="Times Roman"/>
                  <w:color w:val="000000"/>
                  <w:szCs w:val="24"/>
                  <w:lang w:val="en-US" w:eastAsia="ja-JP"/>
                </w:rPr>
                <w:t xml:space="preserve"> (10/10/18).</w:t>
              </w:r>
            </w:ins>
          </w:p>
        </w:tc>
        <w:tc>
          <w:tcPr>
            <w:tcW w:w="2214" w:type="dxa"/>
          </w:tcPr>
          <w:p w14:paraId="1B9BC989" w14:textId="77777777" w:rsidR="00AD0E7A" w:rsidRDefault="00F34AD7">
            <w:pPr>
              <w:widowControl w:val="0"/>
              <w:autoSpaceDE w:val="0"/>
              <w:autoSpaceDN w:val="0"/>
              <w:adjustRightInd w:val="0"/>
              <w:spacing w:after="240" w:line="360" w:lineRule="atLeast"/>
              <w:rPr>
                <w:rFonts w:ascii="Times Roman" w:hAnsi="Times Roman" w:cs="Times Roman"/>
                <w:color w:val="000000"/>
                <w:szCs w:val="24"/>
                <w:lang w:val="en-US" w:eastAsia="ja-JP"/>
              </w:rPr>
              <w:pPrChange w:id="22" w:author="Adamson, Kenneth" w:date="2018-09-17T14:39: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Ethics database submission.</w:t>
            </w:r>
          </w:p>
        </w:tc>
        <w:tc>
          <w:tcPr>
            <w:tcW w:w="2214" w:type="dxa"/>
          </w:tcPr>
          <w:p w14:paraId="428F4EC8" w14:textId="1F84D086" w:rsidR="00AD0E7A" w:rsidRDefault="00F34AD7"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 xml:space="preserve">Project </w:t>
            </w:r>
            <w:ins w:id="23" w:author="GALWAY, Leo" w:date="2018-08-06T16:22:00Z">
              <w:r w:rsidR="0074641D">
                <w:rPr>
                  <w:rFonts w:ascii="Times Roman" w:hAnsi="Times Roman" w:cs="Times Roman"/>
                  <w:color w:val="000000"/>
                  <w:szCs w:val="24"/>
                  <w:lang w:val="en-US" w:eastAsia="ja-JP"/>
                </w:rPr>
                <w:t>S</w:t>
              </w:r>
            </w:ins>
            <w:r>
              <w:rPr>
                <w:rFonts w:ascii="Times Roman" w:hAnsi="Times Roman" w:cs="Times Roman"/>
                <w:color w:val="000000"/>
                <w:szCs w:val="24"/>
                <w:lang w:val="en-US" w:eastAsia="ja-JP"/>
              </w:rPr>
              <w:t>upervisor.</w:t>
            </w:r>
          </w:p>
        </w:tc>
      </w:tr>
      <w:tr w:rsidR="00AD0E7A" w14:paraId="03B41C75" w14:textId="77777777" w:rsidTr="00AD0E7A">
        <w:tc>
          <w:tcPr>
            <w:tcW w:w="2214" w:type="dxa"/>
          </w:tcPr>
          <w:p w14:paraId="1619C021" w14:textId="77777777" w:rsidR="00AD0E7A" w:rsidRDefault="008616CE">
            <w:pPr>
              <w:widowControl w:val="0"/>
              <w:autoSpaceDE w:val="0"/>
              <w:autoSpaceDN w:val="0"/>
              <w:adjustRightInd w:val="0"/>
              <w:spacing w:after="240" w:line="360" w:lineRule="atLeast"/>
              <w:rPr>
                <w:rFonts w:ascii="Times Roman" w:hAnsi="Times Roman" w:cs="Times Roman"/>
                <w:color w:val="000000"/>
                <w:szCs w:val="24"/>
                <w:lang w:val="en-US" w:eastAsia="ja-JP"/>
              </w:rPr>
              <w:pPrChange w:id="24" w:author="Adamson, Kenneth" w:date="2018-09-17T14:39: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Project stand-up review</w:t>
            </w:r>
            <w:r w:rsidR="00877815">
              <w:rPr>
                <w:rFonts w:ascii="Times Roman" w:hAnsi="Times Roman" w:cs="Times Roman"/>
                <w:color w:val="000000"/>
                <w:szCs w:val="24"/>
                <w:lang w:val="en-US" w:eastAsia="ja-JP"/>
              </w:rPr>
              <w:t>.</w:t>
            </w:r>
          </w:p>
        </w:tc>
        <w:tc>
          <w:tcPr>
            <w:tcW w:w="2214" w:type="dxa"/>
          </w:tcPr>
          <w:p w14:paraId="74EC7C2A" w14:textId="61FDD216" w:rsidR="00AD0E7A" w:rsidRDefault="00F83C37"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ins w:id="25" w:author="kenny adamson" w:date="2018-09-13T08:29:00Z">
              <w:r>
                <w:rPr>
                  <w:rFonts w:ascii="Times Roman" w:hAnsi="Times Roman" w:cs="Times Roman"/>
                  <w:color w:val="000000"/>
                  <w:szCs w:val="24"/>
                  <w:lang w:val="en-US" w:eastAsia="ja-JP"/>
                </w:rPr>
                <w:t>Wednesday</w:t>
              </w:r>
            </w:ins>
            <w:r w:rsidR="00877815">
              <w:rPr>
                <w:rFonts w:ascii="Times Roman" w:hAnsi="Times Roman" w:cs="Times Roman"/>
                <w:color w:val="000000"/>
                <w:szCs w:val="24"/>
                <w:lang w:val="en-US" w:eastAsia="ja-JP"/>
              </w:rPr>
              <w:t xml:space="preserve"> 11pm, </w:t>
            </w:r>
            <w:ins w:id="26" w:author="GALWAY, Leo" w:date="2018-08-06T16:24:00Z">
              <w:r w:rsidR="00227412">
                <w:rPr>
                  <w:rFonts w:ascii="Times Roman" w:hAnsi="Times Roman" w:cs="Times Roman"/>
                  <w:color w:val="000000"/>
                  <w:szCs w:val="24"/>
                  <w:lang w:val="en-US" w:eastAsia="ja-JP"/>
                </w:rPr>
                <w:t>W</w:t>
              </w:r>
            </w:ins>
            <w:r w:rsidR="00877815">
              <w:rPr>
                <w:rFonts w:ascii="Times Roman" w:hAnsi="Times Roman" w:cs="Times Roman"/>
                <w:color w:val="000000"/>
                <w:szCs w:val="24"/>
                <w:lang w:val="en-US" w:eastAsia="ja-JP"/>
              </w:rPr>
              <w:t>eek 11</w:t>
            </w:r>
            <w:ins w:id="27" w:author="kenny adamson" w:date="2018-09-08T10:58:00Z">
              <w:r w:rsidR="00BF37CD">
                <w:rPr>
                  <w:rFonts w:ascii="Times Roman" w:hAnsi="Times Roman" w:cs="Times Roman"/>
                  <w:color w:val="000000"/>
                  <w:szCs w:val="24"/>
                  <w:lang w:val="en-US" w:eastAsia="ja-JP"/>
                </w:rPr>
                <w:t xml:space="preserve"> (5/12/18).</w:t>
              </w:r>
            </w:ins>
          </w:p>
        </w:tc>
        <w:tc>
          <w:tcPr>
            <w:tcW w:w="2214" w:type="dxa"/>
          </w:tcPr>
          <w:p w14:paraId="2F6450B8" w14:textId="77777777" w:rsidR="00AD0E7A" w:rsidRDefault="00877815">
            <w:pPr>
              <w:widowControl w:val="0"/>
              <w:autoSpaceDE w:val="0"/>
              <w:autoSpaceDN w:val="0"/>
              <w:adjustRightInd w:val="0"/>
              <w:spacing w:after="240" w:line="360" w:lineRule="atLeast"/>
              <w:rPr>
                <w:rFonts w:ascii="Times Roman" w:hAnsi="Times Roman" w:cs="Times Roman"/>
                <w:color w:val="000000"/>
                <w:szCs w:val="24"/>
                <w:lang w:val="en-US" w:eastAsia="ja-JP"/>
              </w:rPr>
              <w:pPrChange w:id="28" w:author="Adamson, Kenneth" w:date="2018-09-17T14:38: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Slides with supporting notes uploaded to Blackboard.</w:t>
            </w:r>
          </w:p>
          <w:p w14:paraId="36796741" w14:textId="77777777"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 xml:space="preserve">Agreed mark. </w:t>
            </w:r>
          </w:p>
          <w:p w14:paraId="6A7AFC3B" w14:textId="77777777"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0B2B588D" w14:textId="77777777" w:rsidR="00EA011A" w:rsidRDefault="00EA011A"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Written feedback.</w:t>
            </w:r>
          </w:p>
        </w:tc>
        <w:tc>
          <w:tcPr>
            <w:tcW w:w="2214" w:type="dxa"/>
          </w:tcPr>
          <w:p w14:paraId="18F0C908" w14:textId="77777777" w:rsidR="00AD0E7A" w:rsidRPr="00EA011A" w:rsidRDefault="00945EB2" w:rsidP="003D6F16">
            <w:pPr>
              <w:widowControl w:val="0"/>
              <w:autoSpaceDE w:val="0"/>
              <w:autoSpaceDN w:val="0"/>
              <w:adjustRightInd w:val="0"/>
              <w:spacing w:after="240" w:line="360" w:lineRule="atLeast"/>
              <w:jc w:val="both"/>
              <w:rPr>
                <w:rFonts w:ascii="Times Roman" w:hAnsi="Times Roman" w:cs="Times Roman"/>
                <w:color w:val="FF0000"/>
                <w:szCs w:val="24"/>
                <w:lang w:val="en-US" w:eastAsia="ja-JP"/>
              </w:rPr>
            </w:pPr>
            <w:r w:rsidRPr="00EA011A">
              <w:rPr>
                <w:rFonts w:ascii="Times Roman" w:hAnsi="Times Roman" w:cs="Times Roman"/>
                <w:color w:val="FF0000"/>
                <w:szCs w:val="24"/>
                <w:lang w:val="en-US" w:eastAsia="ja-JP"/>
              </w:rPr>
              <w:t>Student.</w:t>
            </w:r>
          </w:p>
          <w:p w14:paraId="685CE709" w14:textId="77777777"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4F1827C6" w14:textId="77777777"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6CBAB929" w14:textId="011ACACC" w:rsidR="00945EB2" w:rsidRDefault="00945EB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sidRPr="00EA011A">
              <w:rPr>
                <w:rFonts w:ascii="Times Roman" w:hAnsi="Times Roman" w:cs="Times Roman"/>
                <w:color w:val="FF0000"/>
                <w:szCs w:val="24"/>
                <w:lang w:val="en-US" w:eastAsia="ja-JP"/>
              </w:rPr>
              <w:t xml:space="preserve">Student </w:t>
            </w:r>
            <w:r>
              <w:rPr>
                <w:rFonts w:ascii="Times Roman" w:hAnsi="Times Roman" w:cs="Times Roman"/>
                <w:color w:val="000000"/>
                <w:szCs w:val="24"/>
                <w:lang w:val="en-US" w:eastAsia="ja-JP"/>
              </w:rPr>
              <w:t xml:space="preserve">and </w:t>
            </w:r>
            <w:ins w:id="29" w:author="GALWAY, Leo" w:date="2018-08-06T16:24:00Z">
              <w:r w:rsidR="00227412">
                <w:rPr>
                  <w:rFonts w:ascii="Times Roman" w:hAnsi="Times Roman" w:cs="Times Roman"/>
                  <w:color w:val="000000"/>
                  <w:szCs w:val="24"/>
                  <w:lang w:val="en-US" w:eastAsia="ja-JP"/>
                </w:rPr>
                <w:t>P</w:t>
              </w:r>
            </w:ins>
            <w:ins w:id="30" w:author="GALWAY, Leo" w:date="2018-08-06T16:25:00Z">
              <w:r w:rsidR="00227412">
                <w:rPr>
                  <w:rFonts w:ascii="Times Roman" w:hAnsi="Times Roman" w:cs="Times Roman"/>
                  <w:color w:val="000000"/>
                  <w:szCs w:val="24"/>
                  <w:lang w:val="en-US" w:eastAsia="ja-JP"/>
                </w:rPr>
                <w:t>ro</w:t>
              </w:r>
            </w:ins>
            <w:ins w:id="31" w:author="GALWAY, Leo" w:date="2018-08-06T16:24:00Z">
              <w:r w:rsidR="00227412">
                <w:rPr>
                  <w:rFonts w:ascii="Times Roman" w:hAnsi="Times Roman" w:cs="Times Roman"/>
                  <w:color w:val="000000"/>
                  <w:szCs w:val="24"/>
                  <w:lang w:val="en-US" w:eastAsia="ja-JP"/>
                </w:rPr>
                <w:t>ject S</w:t>
              </w:r>
            </w:ins>
            <w:r>
              <w:rPr>
                <w:rFonts w:ascii="Times Roman" w:hAnsi="Times Roman" w:cs="Times Roman"/>
                <w:color w:val="000000"/>
                <w:szCs w:val="24"/>
                <w:lang w:val="en-US" w:eastAsia="ja-JP"/>
              </w:rPr>
              <w:t>upervisor.</w:t>
            </w:r>
          </w:p>
          <w:p w14:paraId="525E38C1" w14:textId="77777777" w:rsidR="00EA011A" w:rsidRDefault="00227412" w:rsidP="003D6F16">
            <w:pPr>
              <w:widowControl w:val="0"/>
              <w:autoSpaceDE w:val="0"/>
              <w:autoSpaceDN w:val="0"/>
              <w:adjustRightInd w:val="0"/>
              <w:spacing w:after="240" w:line="360" w:lineRule="atLeast"/>
              <w:jc w:val="both"/>
              <w:rPr>
                <w:rFonts w:ascii="Times Roman" w:hAnsi="Times Roman" w:cs="Times Roman"/>
                <w:color w:val="000000"/>
                <w:szCs w:val="24"/>
                <w:lang w:val="en-US" w:eastAsia="ja-JP"/>
              </w:rPr>
            </w:pPr>
            <w:ins w:id="32" w:author="GALWAY, Leo" w:date="2018-08-06T16:25:00Z">
              <w:r>
                <w:rPr>
                  <w:rFonts w:ascii="Times Roman" w:hAnsi="Times Roman" w:cs="Times Roman"/>
                  <w:color w:val="000000"/>
                  <w:szCs w:val="24"/>
                  <w:lang w:val="en-US" w:eastAsia="ja-JP"/>
                </w:rPr>
                <w:t xml:space="preserve">Project </w:t>
              </w:r>
            </w:ins>
            <w:r w:rsidR="00EA011A">
              <w:rPr>
                <w:rFonts w:ascii="Times Roman" w:hAnsi="Times Roman" w:cs="Times Roman"/>
                <w:color w:val="000000"/>
                <w:szCs w:val="24"/>
                <w:lang w:val="en-US" w:eastAsia="ja-JP"/>
              </w:rPr>
              <w:t>Supervisor.</w:t>
            </w:r>
          </w:p>
        </w:tc>
      </w:tr>
    </w:tbl>
    <w:p w14:paraId="2FB46DE6" w14:textId="77777777" w:rsidR="00060216" w:rsidRDefault="00060216"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37E8EFA4" w14:textId="77777777" w:rsidR="00060216" w:rsidRDefault="00060216"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7E3E2D4F"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325D1B86"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38F5A5D8"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42E811DB"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5C01D5D9"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4D75D720"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3CCAB2AE" w14:textId="77777777" w:rsidR="001207C9" w:rsidRDefault="001207C9" w:rsidP="00BF37CD">
      <w:pPr>
        <w:widowControl w:val="0"/>
        <w:autoSpaceDE w:val="0"/>
        <w:autoSpaceDN w:val="0"/>
        <w:adjustRightInd w:val="0"/>
        <w:spacing w:after="240" w:line="360" w:lineRule="atLeast"/>
        <w:jc w:val="both"/>
        <w:rPr>
          <w:rFonts w:ascii="Times Roman" w:hAnsi="Times Roman" w:cs="Times Roman"/>
          <w:b/>
          <w:bCs/>
          <w:color w:val="000000"/>
          <w:sz w:val="32"/>
          <w:szCs w:val="32"/>
          <w:lang w:val="en-US" w:eastAsia="ja-JP"/>
        </w:rPr>
      </w:pPr>
    </w:p>
    <w:p w14:paraId="47357EB3" w14:textId="77777777" w:rsidR="00EC3E93" w:rsidRPr="00F415ED" w:rsidRDefault="00EC3E93" w:rsidP="00BF37CD">
      <w:pPr>
        <w:widowControl w:val="0"/>
        <w:autoSpaceDE w:val="0"/>
        <w:autoSpaceDN w:val="0"/>
        <w:adjustRightInd w:val="0"/>
        <w:spacing w:after="240" w:line="360" w:lineRule="atLeast"/>
        <w:jc w:val="both"/>
        <w:rPr>
          <w:rFonts w:ascii="Times Roman" w:hAnsi="Times Roman" w:cs="Times Roman"/>
          <w:b/>
          <w:bCs/>
          <w:color w:val="0000FF"/>
          <w:sz w:val="32"/>
          <w:szCs w:val="32"/>
          <w:lang w:val="en-US" w:eastAsia="ja-JP"/>
        </w:rPr>
      </w:pPr>
      <w:r w:rsidRPr="00F415ED">
        <w:rPr>
          <w:rFonts w:ascii="Times Roman" w:hAnsi="Times Roman" w:cs="Times Roman"/>
          <w:b/>
          <w:bCs/>
          <w:color w:val="0000FF"/>
          <w:sz w:val="32"/>
          <w:szCs w:val="32"/>
          <w:lang w:val="en-US" w:eastAsia="ja-JP"/>
        </w:rPr>
        <w:t>Semester 2</w:t>
      </w:r>
      <w:r w:rsidR="00F415ED">
        <w:rPr>
          <w:rFonts w:ascii="Times Roman" w:hAnsi="Times Roman" w:cs="Times Roman"/>
          <w:b/>
          <w:bCs/>
          <w:color w:val="0000FF"/>
          <w:sz w:val="32"/>
          <w:szCs w:val="32"/>
          <w:lang w:val="en-US" w:eastAsia="ja-JP"/>
        </w:rPr>
        <w:t>.</w:t>
      </w:r>
    </w:p>
    <w:tbl>
      <w:tblPr>
        <w:tblStyle w:val="TableGrid"/>
        <w:tblW w:w="0" w:type="auto"/>
        <w:tblLook w:val="04A0" w:firstRow="1" w:lastRow="0" w:firstColumn="1" w:lastColumn="0" w:noHBand="0" w:noVBand="1"/>
      </w:tblPr>
      <w:tblGrid>
        <w:gridCol w:w="2162"/>
        <w:gridCol w:w="2145"/>
        <w:gridCol w:w="2150"/>
        <w:gridCol w:w="2173"/>
      </w:tblGrid>
      <w:tr w:rsidR="00EC3E93" w14:paraId="32E96773" w14:textId="77777777" w:rsidTr="00BF054D">
        <w:tc>
          <w:tcPr>
            <w:tcW w:w="2214" w:type="dxa"/>
          </w:tcPr>
          <w:p w14:paraId="6A4A696C" w14:textId="77777777" w:rsidR="00EC3E93" w:rsidRPr="0040033B" w:rsidRDefault="0040033B" w:rsidP="00BF37CD">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40033B">
              <w:rPr>
                <w:rFonts w:ascii="Times Roman" w:hAnsi="Times Roman" w:cs="Times Roman"/>
                <w:b/>
                <w:color w:val="000000"/>
                <w:szCs w:val="24"/>
                <w:lang w:val="en-US" w:eastAsia="ja-JP"/>
              </w:rPr>
              <w:t>Submission.</w:t>
            </w:r>
          </w:p>
        </w:tc>
        <w:tc>
          <w:tcPr>
            <w:tcW w:w="2214" w:type="dxa"/>
          </w:tcPr>
          <w:p w14:paraId="43BB509E" w14:textId="77777777" w:rsidR="00EC3E93" w:rsidRPr="0040033B" w:rsidRDefault="0040033B" w:rsidP="00BF37CD">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40033B">
              <w:rPr>
                <w:rFonts w:ascii="Times Roman" w:hAnsi="Times Roman" w:cs="Times Roman"/>
                <w:b/>
                <w:color w:val="000000"/>
                <w:szCs w:val="24"/>
                <w:lang w:val="en-US" w:eastAsia="ja-JP"/>
              </w:rPr>
              <w:t>Deadline.</w:t>
            </w:r>
          </w:p>
        </w:tc>
        <w:tc>
          <w:tcPr>
            <w:tcW w:w="2214" w:type="dxa"/>
          </w:tcPr>
          <w:p w14:paraId="041084F5" w14:textId="77777777" w:rsidR="00EC3E93" w:rsidRPr="0040033B" w:rsidRDefault="0040033B" w:rsidP="00BF37CD">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40033B">
              <w:rPr>
                <w:rFonts w:ascii="Times Roman" w:hAnsi="Times Roman" w:cs="Times Roman"/>
                <w:b/>
                <w:color w:val="000000"/>
                <w:szCs w:val="24"/>
                <w:lang w:val="en-US" w:eastAsia="ja-JP"/>
              </w:rPr>
              <w:t>Action.</w:t>
            </w:r>
          </w:p>
        </w:tc>
        <w:tc>
          <w:tcPr>
            <w:tcW w:w="2214" w:type="dxa"/>
          </w:tcPr>
          <w:p w14:paraId="08C97064" w14:textId="77777777" w:rsidR="00EC3E93" w:rsidRPr="0040033B" w:rsidRDefault="0040033B" w:rsidP="00BF37CD">
            <w:pPr>
              <w:widowControl w:val="0"/>
              <w:autoSpaceDE w:val="0"/>
              <w:autoSpaceDN w:val="0"/>
              <w:adjustRightInd w:val="0"/>
              <w:spacing w:after="240" w:line="360" w:lineRule="atLeast"/>
              <w:jc w:val="both"/>
              <w:rPr>
                <w:rFonts w:ascii="Times Roman" w:hAnsi="Times Roman" w:cs="Times Roman"/>
                <w:b/>
                <w:color w:val="000000"/>
                <w:szCs w:val="24"/>
                <w:lang w:val="en-US" w:eastAsia="ja-JP"/>
              </w:rPr>
            </w:pPr>
            <w:r w:rsidRPr="0040033B">
              <w:rPr>
                <w:rFonts w:ascii="Times Roman" w:hAnsi="Times Roman" w:cs="Times Roman"/>
                <w:b/>
                <w:color w:val="000000"/>
                <w:szCs w:val="24"/>
                <w:lang w:val="en-US" w:eastAsia="ja-JP"/>
              </w:rPr>
              <w:t>Responsibility.</w:t>
            </w:r>
          </w:p>
        </w:tc>
      </w:tr>
      <w:tr w:rsidR="00EC3E93" w14:paraId="2687972D" w14:textId="77777777" w:rsidTr="00BF054D">
        <w:tc>
          <w:tcPr>
            <w:tcW w:w="2214" w:type="dxa"/>
          </w:tcPr>
          <w:p w14:paraId="3F326651" w14:textId="77777777" w:rsidR="00EC3E93" w:rsidRDefault="0040033B"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Final report and code listing.</w:t>
            </w:r>
          </w:p>
        </w:tc>
        <w:tc>
          <w:tcPr>
            <w:tcW w:w="2214" w:type="dxa"/>
          </w:tcPr>
          <w:p w14:paraId="0B8C0C78" w14:textId="37BDF228" w:rsidR="00EC3E93" w:rsidRDefault="00BF37CD">
            <w:pPr>
              <w:widowControl w:val="0"/>
              <w:autoSpaceDE w:val="0"/>
              <w:autoSpaceDN w:val="0"/>
              <w:adjustRightInd w:val="0"/>
              <w:spacing w:after="240" w:line="360" w:lineRule="atLeast"/>
              <w:rPr>
                <w:rFonts w:ascii="Times Roman" w:hAnsi="Times Roman" w:cs="Times Roman"/>
                <w:color w:val="000000"/>
                <w:szCs w:val="24"/>
                <w:lang w:val="en-US" w:eastAsia="ja-JP"/>
              </w:rPr>
              <w:pPrChange w:id="33" w:author="Adamson, Kenneth" w:date="2018-09-17T14:40:00Z">
                <w:pPr>
                  <w:widowControl w:val="0"/>
                  <w:autoSpaceDE w:val="0"/>
                  <w:autoSpaceDN w:val="0"/>
                  <w:adjustRightInd w:val="0"/>
                  <w:spacing w:after="240" w:line="360" w:lineRule="atLeast"/>
                  <w:jc w:val="both"/>
                </w:pPr>
              </w:pPrChange>
            </w:pPr>
            <w:ins w:id="34" w:author="kenny adamson" w:date="2018-09-08T11:02:00Z">
              <w:r>
                <w:rPr>
                  <w:rFonts w:ascii="Times Roman" w:hAnsi="Times Roman" w:cs="Times Roman"/>
                  <w:color w:val="000000"/>
                  <w:szCs w:val="24"/>
                  <w:lang w:val="en-US" w:eastAsia="ja-JP"/>
                </w:rPr>
                <w:t>Wednesday</w:t>
              </w:r>
            </w:ins>
            <w:r w:rsidR="0040033B">
              <w:rPr>
                <w:rFonts w:ascii="Times Roman" w:hAnsi="Times Roman" w:cs="Times Roman"/>
                <w:color w:val="000000"/>
                <w:szCs w:val="24"/>
                <w:lang w:val="en-US" w:eastAsia="ja-JP"/>
              </w:rPr>
              <w:t xml:space="preserve"> 11pm, </w:t>
            </w:r>
            <w:ins w:id="35" w:author="GALWAY, Leo" w:date="2018-08-06T16:25:00Z">
              <w:r w:rsidR="00227412">
                <w:rPr>
                  <w:rFonts w:ascii="Times Roman" w:hAnsi="Times Roman" w:cs="Times Roman"/>
                  <w:color w:val="000000"/>
                  <w:szCs w:val="24"/>
                  <w:lang w:val="en-US" w:eastAsia="ja-JP"/>
                </w:rPr>
                <w:t>W</w:t>
              </w:r>
            </w:ins>
            <w:r w:rsidR="0040033B">
              <w:rPr>
                <w:rFonts w:ascii="Times Roman" w:hAnsi="Times Roman" w:cs="Times Roman"/>
                <w:color w:val="000000"/>
                <w:szCs w:val="24"/>
                <w:lang w:val="en-US" w:eastAsia="ja-JP"/>
              </w:rPr>
              <w:t>eek 11</w:t>
            </w:r>
            <w:ins w:id="36" w:author="kenny adamson" w:date="2018-09-08T10:59:00Z">
              <w:r>
                <w:rPr>
                  <w:rFonts w:ascii="Times Roman" w:hAnsi="Times Roman" w:cs="Times Roman"/>
                  <w:color w:val="000000"/>
                  <w:szCs w:val="24"/>
                  <w:lang w:val="en-US" w:eastAsia="ja-JP"/>
                </w:rPr>
                <w:t xml:space="preserve"> </w:t>
              </w:r>
            </w:ins>
            <w:ins w:id="37" w:author="kenny adamson" w:date="2018-09-08T11:02:00Z">
              <w:r>
                <w:rPr>
                  <w:rFonts w:ascii="Times Roman" w:hAnsi="Times Roman" w:cs="Times Roman"/>
                  <w:color w:val="000000"/>
                  <w:szCs w:val="24"/>
                  <w:lang w:val="en-US" w:eastAsia="ja-JP"/>
                </w:rPr>
                <w:t>(</w:t>
              </w:r>
              <w:r w:rsidR="00F83C37">
                <w:rPr>
                  <w:rFonts w:ascii="Times Roman" w:hAnsi="Times Roman" w:cs="Times Roman"/>
                  <w:color w:val="000000"/>
                  <w:szCs w:val="24"/>
                  <w:lang w:val="en-US" w:eastAsia="ja-JP"/>
                </w:rPr>
                <w:t>10/04/19</w:t>
              </w:r>
              <w:r>
                <w:rPr>
                  <w:rFonts w:ascii="Times Roman" w:hAnsi="Times Roman" w:cs="Times Roman"/>
                  <w:color w:val="000000"/>
                  <w:szCs w:val="24"/>
                  <w:lang w:val="en-US" w:eastAsia="ja-JP"/>
                </w:rPr>
                <w:t>).</w:t>
              </w:r>
            </w:ins>
          </w:p>
        </w:tc>
        <w:tc>
          <w:tcPr>
            <w:tcW w:w="2214" w:type="dxa"/>
          </w:tcPr>
          <w:p w14:paraId="16C6FF4F" w14:textId="77777777" w:rsidR="00EC3E93" w:rsidRDefault="00557995">
            <w:pPr>
              <w:widowControl w:val="0"/>
              <w:autoSpaceDE w:val="0"/>
              <w:autoSpaceDN w:val="0"/>
              <w:adjustRightInd w:val="0"/>
              <w:spacing w:after="240" w:line="360" w:lineRule="atLeast"/>
              <w:rPr>
                <w:rFonts w:ascii="Times Roman" w:hAnsi="Times Roman" w:cs="Times Roman"/>
                <w:color w:val="000000"/>
                <w:szCs w:val="24"/>
                <w:lang w:val="en-US" w:eastAsia="ja-JP"/>
              </w:rPr>
              <w:pPrChange w:id="38" w:author="Adamson, Kenneth" w:date="2018-09-17T14:41: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Report and code uploaded to Blackboard.</w:t>
            </w:r>
          </w:p>
        </w:tc>
        <w:tc>
          <w:tcPr>
            <w:tcW w:w="2214" w:type="dxa"/>
          </w:tcPr>
          <w:p w14:paraId="6B3D3783" w14:textId="77777777" w:rsidR="00557995" w:rsidRPr="00557995" w:rsidRDefault="00557995" w:rsidP="00BF37CD">
            <w:pPr>
              <w:widowControl w:val="0"/>
              <w:autoSpaceDE w:val="0"/>
              <w:autoSpaceDN w:val="0"/>
              <w:adjustRightInd w:val="0"/>
              <w:spacing w:after="240" w:line="360" w:lineRule="atLeast"/>
              <w:jc w:val="both"/>
              <w:rPr>
                <w:rFonts w:ascii="Times Roman" w:hAnsi="Times Roman" w:cs="Times Roman"/>
                <w:color w:val="FF0000"/>
                <w:szCs w:val="24"/>
                <w:lang w:val="en-US" w:eastAsia="ja-JP"/>
              </w:rPr>
            </w:pPr>
            <w:r w:rsidRPr="00557995">
              <w:rPr>
                <w:rFonts w:ascii="Times Roman" w:hAnsi="Times Roman" w:cs="Times Roman"/>
                <w:color w:val="FF0000"/>
                <w:szCs w:val="24"/>
                <w:lang w:val="en-US" w:eastAsia="ja-JP"/>
              </w:rPr>
              <w:t>Student.</w:t>
            </w:r>
          </w:p>
        </w:tc>
      </w:tr>
      <w:tr w:rsidR="00EC3E93" w14:paraId="5A274AE5" w14:textId="77777777" w:rsidTr="00BF054D">
        <w:tc>
          <w:tcPr>
            <w:tcW w:w="2214" w:type="dxa"/>
          </w:tcPr>
          <w:p w14:paraId="3ABF531E" w14:textId="77777777" w:rsidR="00EC3E93" w:rsidRDefault="00604935"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Project demonstration and oral.</w:t>
            </w:r>
          </w:p>
        </w:tc>
        <w:tc>
          <w:tcPr>
            <w:tcW w:w="2214" w:type="dxa"/>
          </w:tcPr>
          <w:p w14:paraId="58E48176" w14:textId="2416BB64" w:rsidR="00060216" w:rsidRDefault="00604935">
            <w:pPr>
              <w:widowControl w:val="0"/>
              <w:autoSpaceDE w:val="0"/>
              <w:autoSpaceDN w:val="0"/>
              <w:adjustRightInd w:val="0"/>
              <w:spacing w:after="240" w:line="360" w:lineRule="atLeast"/>
              <w:rPr>
                <w:rFonts w:ascii="Times Roman" w:hAnsi="Times Roman" w:cs="Times Roman"/>
                <w:color w:val="000000"/>
                <w:szCs w:val="24"/>
                <w:lang w:val="en-US" w:eastAsia="ja-JP"/>
              </w:rPr>
              <w:pPrChange w:id="39" w:author="Adamson, Kenneth" w:date="2018-09-17T14:40: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 xml:space="preserve">Scheduled during </w:t>
            </w:r>
            <w:ins w:id="40" w:author="kenny adamson" w:date="2018-09-13T08:31:00Z">
              <w:r w:rsidR="00F83C37">
                <w:rPr>
                  <w:rFonts w:ascii="Times Roman" w:hAnsi="Times Roman" w:cs="Times Roman"/>
                  <w:color w:val="000000"/>
                  <w:szCs w:val="24"/>
                  <w:lang w:val="en-US" w:eastAsia="ja-JP"/>
                </w:rPr>
                <w:t xml:space="preserve">the </w:t>
              </w:r>
            </w:ins>
            <w:ins w:id="41" w:author="kenny adamson" w:date="2018-09-13T08:30:00Z">
              <w:r w:rsidR="00F83C37">
                <w:rPr>
                  <w:rFonts w:ascii="Times Roman" w:hAnsi="Times Roman" w:cs="Times Roman"/>
                  <w:color w:val="000000"/>
                  <w:szCs w:val="24"/>
                  <w:lang w:val="en-US" w:eastAsia="ja-JP"/>
                </w:rPr>
                <w:t>re</w:t>
              </w:r>
            </w:ins>
            <w:r w:rsidR="00E81B8A">
              <w:rPr>
                <w:rFonts w:ascii="Times Roman" w:hAnsi="Times Roman" w:cs="Times Roman"/>
                <w:color w:val="000000"/>
                <w:szCs w:val="24"/>
                <w:lang w:val="en-US" w:eastAsia="ja-JP"/>
              </w:rPr>
              <w:t xml:space="preserve">vision </w:t>
            </w:r>
            <w:r>
              <w:rPr>
                <w:rFonts w:ascii="Times Roman" w:hAnsi="Times Roman" w:cs="Times Roman"/>
                <w:color w:val="000000"/>
                <w:szCs w:val="24"/>
                <w:lang w:val="en-US" w:eastAsia="ja-JP"/>
              </w:rPr>
              <w:t xml:space="preserve">week before </w:t>
            </w:r>
            <w:ins w:id="42" w:author="kenny adamson" w:date="2018-09-13T08:31:00Z">
              <w:r w:rsidR="00F83C37">
                <w:rPr>
                  <w:rFonts w:ascii="Times Roman" w:hAnsi="Times Roman" w:cs="Times Roman"/>
                  <w:color w:val="000000"/>
                  <w:szCs w:val="24"/>
                  <w:lang w:val="en-US" w:eastAsia="ja-JP"/>
                </w:rPr>
                <w:t xml:space="preserve">the </w:t>
              </w:r>
            </w:ins>
            <w:r>
              <w:rPr>
                <w:rFonts w:ascii="Times Roman" w:hAnsi="Times Roman" w:cs="Times Roman"/>
                <w:color w:val="000000"/>
                <w:szCs w:val="24"/>
                <w:lang w:val="en-US" w:eastAsia="ja-JP"/>
              </w:rPr>
              <w:t>examination period</w:t>
            </w:r>
            <w:ins w:id="43" w:author="kenny adamson" w:date="2018-09-08T11:03:00Z">
              <w:r w:rsidR="00BF37CD">
                <w:rPr>
                  <w:rFonts w:ascii="Times Roman" w:hAnsi="Times Roman" w:cs="Times Roman"/>
                  <w:color w:val="000000"/>
                  <w:szCs w:val="24"/>
                  <w:lang w:val="en-US" w:eastAsia="ja-JP"/>
                </w:rPr>
                <w:t xml:space="preserve"> Tuesday 7 May to Friday 10 May inclusive.</w:t>
              </w:r>
            </w:ins>
          </w:p>
          <w:p w14:paraId="118DD079" w14:textId="77777777" w:rsidR="00BF37CD" w:rsidRDefault="00BF37CD" w:rsidP="00BF37CD">
            <w:pPr>
              <w:widowControl w:val="0"/>
              <w:autoSpaceDE w:val="0"/>
              <w:autoSpaceDN w:val="0"/>
              <w:adjustRightInd w:val="0"/>
              <w:spacing w:after="240" w:line="360" w:lineRule="atLeast"/>
              <w:jc w:val="both"/>
              <w:rPr>
                <w:ins w:id="44" w:author="kenny adamson" w:date="2018-09-08T11:03:00Z"/>
                <w:rFonts w:ascii="Times Roman" w:hAnsi="Times Roman" w:cs="Times Roman"/>
                <w:color w:val="000000"/>
                <w:szCs w:val="24"/>
                <w:lang w:val="en-US" w:eastAsia="ja-JP"/>
              </w:rPr>
            </w:pPr>
          </w:p>
          <w:p w14:paraId="5147645B" w14:textId="77777777" w:rsidR="00060216" w:rsidRDefault="00060216"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Cs w:val="24"/>
                <w:lang w:val="en-US" w:eastAsia="ja-JP"/>
              </w:rPr>
              <w:t>After the Board of Examiners.</w:t>
            </w:r>
          </w:p>
        </w:tc>
        <w:tc>
          <w:tcPr>
            <w:tcW w:w="2214" w:type="dxa"/>
          </w:tcPr>
          <w:p w14:paraId="3AE1E4C1" w14:textId="77777777" w:rsidR="00EC3E93" w:rsidRDefault="00604935">
            <w:pPr>
              <w:widowControl w:val="0"/>
              <w:autoSpaceDE w:val="0"/>
              <w:autoSpaceDN w:val="0"/>
              <w:adjustRightInd w:val="0"/>
              <w:spacing w:after="240" w:line="360" w:lineRule="atLeast"/>
              <w:rPr>
                <w:rFonts w:ascii="Times Roman" w:hAnsi="Times Roman" w:cs="Times Roman"/>
                <w:color w:val="000000"/>
                <w:szCs w:val="24"/>
                <w:lang w:val="en-US" w:eastAsia="ja-JP"/>
              </w:rPr>
              <w:pPrChange w:id="45" w:author="Adamson, Kenneth" w:date="2018-09-17T14:41: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 xml:space="preserve">Demonstrate project and </w:t>
            </w:r>
            <w:r w:rsidR="00060216">
              <w:rPr>
                <w:rFonts w:ascii="Times Roman" w:hAnsi="Times Roman" w:cs="Times Roman"/>
                <w:color w:val="000000"/>
                <w:szCs w:val="24"/>
                <w:lang w:val="en-US" w:eastAsia="ja-JP"/>
              </w:rPr>
              <w:t>attend oral examination.</w:t>
            </w:r>
          </w:p>
          <w:p w14:paraId="071196F5" w14:textId="77777777" w:rsidR="00060216" w:rsidRDefault="00060216"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0B7B4DBD" w14:textId="77777777" w:rsidR="00BF37CD" w:rsidRDefault="00BF37CD" w:rsidP="00BF37CD">
            <w:pPr>
              <w:widowControl w:val="0"/>
              <w:autoSpaceDE w:val="0"/>
              <w:autoSpaceDN w:val="0"/>
              <w:adjustRightInd w:val="0"/>
              <w:spacing w:after="240" w:line="360" w:lineRule="atLeast"/>
              <w:jc w:val="both"/>
              <w:rPr>
                <w:ins w:id="46" w:author="kenny adamson" w:date="2018-09-08T11:03:00Z"/>
                <w:rFonts w:ascii="Times Roman" w:hAnsi="Times Roman" w:cs="Times Roman"/>
                <w:color w:val="000000"/>
                <w:szCs w:val="24"/>
                <w:lang w:val="en-US" w:eastAsia="ja-JP"/>
              </w:rPr>
            </w:pPr>
          </w:p>
          <w:p w14:paraId="1462135F" w14:textId="77777777" w:rsidR="00BF37CD" w:rsidRDefault="00BF37CD" w:rsidP="00BF37CD">
            <w:pPr>
              <w:widowControl w:val="0"/>
              <w:autoSpaceDE w:val="0"/>
              <w:autoSpaceDN w:val="0"/>
              <w:adjustRightInd w:val="0"/>
              <w:spacing w:after="240" w:line="360" w:lineRule="atLeast"/>
              <w:jc w:val="both"/>
              <w:rPr>
                <w:ins w:id="47" w:author="kenny adamson" w:date="2018-09-08T11:03:00Z"/>
                <w:rFonts w:ascii="Times Roman" w:hAnsi="Times Roman" w:cs="Times Roman"/>
                <w:color w:val="000000"/>
                <w:szCs w:val="24"/>
                <w:lang w:val="en-US" w:eastAsia="ja-JP"/>
              </w:rPr>
            </w:pPr>
          </w:p>
          <w:p w14:paraId="48D8FC7C" w14:textId="1EEA3EDC" w:rsidR="00060216" w:rsidRDefault="00060216">
            <w:pPr>
              <w:widowControl w:val="0"/>
              <w:autoSpaceDE w:val="0"/>
              <w:autoSpaceDN w:val="0"/>
              <w:adjustRightInd w:val="0"/>
              <w:spacing w:after="240" w:line="360" w:lineRule="atLeast"/>
              <w:rPr>
                <w:rFonts w:ascii="Times Roman" w:hAnsi="Times Roman" w:cs="Times Roman"/>
                <w:color w:val="000000"/>
                <w:szCs w:val="24"/>
                <w:lang w:val="en-US" w:eastAsia="ja-JP"/>
              </w:rPr>
              <w:pPrChange w:id="48" w:author="Adamson, Kenneth" w:date="2018-09-17T14:41:00Z">
                <w:pPr>
                  <w:widowControl w:val="0"/>
                  <w:autoSpaceDE w:val="0"/>
                  <w:autoSpaceDN w:val="0"/>
                  <w:adjustRightInd w:val="0"/>
                  <w:spacing w:after="240" w:line="360" w:lineRule="atLeast"/>
                  <w:jc w:val="both"/>
                </w:pPr>
              </w:pPrChange>
            </w:pPr>
            <w:r>
              <w:rPr>
                <w:rFonts w:ascii="Times Roman" w:hAnsi="Times Roman" w:cs="Times Roman"/>
                <w:color w:val="000000"/>
                <w:szCs w:val="24"/>
                <w:lang w:val="en-US" w:eastAsia="ja-JP"/>
              </w:rPr>
              <w:t>Feedback</w:t>
            </w:r>
            <w:ins w:id="49" w:author="kenny adamson" w:date="2018-09-08T11:04:00Z">
              <w:r w:rsidR="00BF37CD">
                <w:rPr>
                  <w:rFonts w:ascii="Times Roman" w:hAnsi="Times Roman" w:cs="Times Roman"/>
                  <w:color w:val="000000"/>
                  <w:szCs w:val="24"/>
                  <w:lang w:val="en-US" w:eastAsia="ja-JP"/>
                </w:rPr>
                <w:t xml:space="preserve"> </w:t>
              </w:r>
            </w:ins>
            <w:r>
              <w:rPr>
                <w:rFonts w:ascii="Times Roman" w:hAnsi="Times Roman" w:cs="Times Roman"/>
                <w:color w:val="000000"/>
                <w:szCs w:val="24"/>
                <w:lang w:val="en-US" w:eastAsia="ja-JP"/>
              </w:rPr>
              <w:t>on request.</w:t>
            </w:r>
          </w:p>
        </w:tc>
        <w:tc>
          <w:tcPr>
            <w:tcW w:w="2214" w:type="dxa"/>
          </w:tcPr>
          <w:p w14:paraId="475B05D3" w14:textId="77777777" w:rsidR="00EC3E93" w:rsidRDefault="00060216" w:rsidP="00BF37CD">
            <w:pPr>
              <w:widowControl w:val="0"/>
              <w:autoSpaceDE w:val="0"/>
              <w:autoSpaceDN w:val="0"/>
              <w:adjustRightInd w:val="0"/>
              <w:spacing w:after="240" w:line="360" w:lineRule="atLeast"/>
              <w:jc w:val="both"/>
              <w:rPr>
                <w:rFonts w:ascii="Times Roman" w:hAnsi="Times Roman" w:cs="Times Roman"/>
                <w:color w:val="FF0000"/>
                <w:szCs w:val="24"/>
                <w:lang w:val="en-US" w:eastAsia="ja-JP"/>
              </w:rPr>
            </w:pPr>
            <w:r w:rsidRPr="00060216">
              <w:rPr>
                <w:rFonts w:ascii="Times Roman" w:hAnsi="Times Roman" w:cs="Times Roman"/>
                <w:color w:val="FF0000"/>
                <w:szCs w:val="24"/>
                <w:lang w:val="en-US" w:eastAsia="ja-JP"/>
              </w:rPr>
              <w:t>Student.</w:t>
            </w:r>
          </w:p>
          <w:p w14:paraId="09FB5542" w14:textId="77777777" w:rsidR="00060216" w:rsidRDefault="00060216" w:rsidP="00BF37CD">
            <w:pPr>
              <w:widowControl w:val="0"/>
              <w:autoSpaceDE w:val="0"/>
              <w:autoSpaceDN w:val="0"/>
              <w:adjustRightInd w:val="0"/>
              <w:spacing w:after="240" w:line="360" w:lineRule="atLeast"/>
              <w:jc w:val="both"/>
              <w:rPr>
                <w:rFonts w:ascii="Times Roman" w:hAnsi="Times Roman" w:cs="Times Roman"/>
                <w:color w:val="FF0000"/>
                <w:szCs w:val="24"/>
                <w:lang w:val="en-US" w:eastAsia="ja-JP"/>
              </w:rPr>
            </w:pPr>
          </w:p>
          <w:p w14:paraId="0A028425" w14:textId="77777777" w:rsidR="00060216" w:rsidRDefault="00060216" w:rsidP="00BF37CD">
            <w:pPr>
              <w:widowControl w:val="0"/>
              <w:autoSpaceDE w:val="0"/>
              <w:autoSpaceDN w:val="0"/>
              <w:adjustRightInd w:val="0"/>
              <w:spacing w:after="240" w:line="360" w:lineRule="atLeast"/>
              <w:jc w:val="both"/>
              <w:rPr>
                <w:rFonts w:ascii="Times Roman" w:hAnsi="Times Roman" w:cs="Times Roman"/>
                <w:color w:val="FF0000"/>
                <w:szCs w:val="24"/>
                <w:lang w:val="en-US" w:eastAsia="ja-JP"/>
              </w:rPr>
            </w:pPr>
          </w:p>
          <w:p w14:paraId="33C02608" w14:textId="77777777" w:rsidR="00BF37CD" w:rsidRDefault="00BF37CD" w:rsidP="00BF37CD">
            <w:pPr>
              <w:widowControl w:val="0"/>
              <w:autoSpaceDE w:val="0"/>
              <w:autoSpaceDN w:val="0"/>
              <w:adjustRightInd w:val="0"/>
              <w:spacing w:after="240" w:line="360" w:lineRule="atLeast"/>
              <w:jc w:val="both"/>
              <w:rPr>
                <w:ins w:id="50" w:author="kenny adamson" w:date="2018-09-08T11:04:00Z"/>
                <w:rFonts w:ascii="Times Roman" w:hAnsi="Times Roman" w:cs="Times Roman"/>
                <w:color w:val="000000" w:themeColor="text1"/>
                <w:szCs w:val="24"/>
                <w:lang w:val="en-US" w:eastAsia="ja-JP"/>
              </w:rPr>
            </w:pPr>
          </w:p>
          <w:p w14:paraId="6D7FD4E6" w14:textId="77777777" w:rsidR="00BF37CD" w:rsidRDefault="00BF37CD" w:rsidP="00BF37CD">
            <w:pPr>
              <w:widowControl w:val="0"/>
              <w:autoSpaceDE w:val="0"/>
              <w:autoSpaceDN w:val="0"/>
              <w:adjustRightInd w:val="0"/>
              <w:spacing w:after="240" w:line="360" w:lineRule="atLeast"/>
              <w:jc w:val="both"/>
              <w:rPr>
                <w:ins w:id="51" w:author="kenny adamson" w:date="2018-09-08T11:04:00Z"/>
                <w:rFonts w:ascii="Times Roman" w:hAnsi="Times Roman" w:cs="Times Roman"/>
                <w:color w:val="000000" w:themeColor="text1"/>
                <w:szCs w:val="24"/>
                <w:lang w:val="en-US" w:eastAsia="ja-JP"/>
              </w:rPr>
            </w:pPr>
          </w:p>
          <w:p w14:paraId="1D9437A4" w14:textId="6D1D7A50" w:rsidR="00060216" w:rsidRPr="00060216" w:rsidRDefault="00BF37CD" w:rsidP="00BF37CD">
            <w:pPr>
              <w:widowControl w:val="0"/>
              <w:autoSpaceDE w:val="0"/>
              <w:autoSpaceDN w:val="0"/>
              <w:adjustRightInd w:val="0"/>
              <w:spacing w:after="240" w:line="360" w:lineRule="atLeast"/>
              <w:jc w:val="both"/>
              <w:rPr>
                <w:rFonts w:ascii="Times Roman" w:hAnsi="Times Roman" w:cs="Times Roman"/>
                <w:color w:val="000000" w:themeColor="text1"/>
                <w:szCs w:val="24"/>
                <w:lang w:val="en-US" w:eastAsia="ja-JP"/>
              </w:rPr>
            </w:pPr>
            <w:ins w:id="52" w:author="kenny adamson" w:date="2018-09-08T11:04:00Z">
              <w:r>
                <w:rPr>
                  <w:rFonts w:ascii="Times Roman" w:hAnsi="Times Roman" w:cs="Times Roman"/>
                  <w:color w:val="000000" w:themeColor="text1"/>
                  <w:szCs w:val="24"/>
                  <w:lang w:val="en-US" w:eastAsia="ja-JP"/>
                </w:rPr>
                <w:t>Module</w:t>
              </w:r>
            </w:ins>
            <w:r w:rsidR="00060216" w:rsidRPr="00060216">
              <w:rPr>
                <w:rFonts w:ascii="Times Roman" w:hAnsi="Times Roman" w:cs="Times Roman"/>
                <w:color w:val="000000" w:themeColor="text1"/>
                <w:szCs w:val="24"/>
                <w:lang w:val="en-US" w:eastAsia="ja-JP"/>
              </w:rPr>
              <w:t xml:space="preserve"> Coordinator.</w:t>
            </w:r>
          </w:p>
        </w:tc>
      </w:tr>
    </w:tbl>
    <w:p w14:paraId="30711580" w14:textId="77777777" w:rsidR="00EC3E93" w:rsidRDefault="00EC3E93"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7D528EF6" w14:textId="77777777" w:rsidR="00EC3E93" w:rsidRDefault="00EC3E93"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63436DCC" w14:textId="77777777" w:rsidR="005C4938" w:rsidRDefault="005C4938" w:rsidP="00BF37C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2CD823D2" w14:textId="77777777" w:rsidR="005C4938" w:rsidRDefault="005C4938" w:rsidP="00BF37C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AE2FAAA" w14:textId="77777777" w:rsidR="005C4938" w:rsidRDefault="005C4938" w:rsidP="00BF37C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70B7419E" w14:textId="77777777" w:rsidR="005C4938" w:rsidRDefault="005C4938" w:rsidP="00BF37C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415D3FF6" w14:textId="77777777" w:rsidR="00684407" w:rsidRPr="00F415ED" w:rsidRDefault="001207C9" w:rsidP="0090334D">
      <w:pPr>
        <w:widowControl w:val="0"/>
        <w:autoSpaceDE w:val="0"/>
        <w:autoSpaceDN w:val="0"/>
        <w:adjustRightInd w:val="0"/>
        <w:spacing w:after="240" w:line="520" w:lineRule="atLeast"/>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4</w:t>
      </w:r>
      <w:r w:rsidR="009C248C" w:rsidRPr="00F415ED">
        <w:rPr>
          <w:rFonts w:ascii="Times Roman" w:hAnsi="Times Roman" w:cs="Times Roman"/>
          <w:b/>
          <w:bCs/>
          <w:color w:val="008000"/>
          <w:sz w:val="72"/>
          <w:szCs w:val="72"/>
          <w:lang w:val="en-US" w:eastAsia="ja-JP"/>
        </w:rPr>
        <w:t xml:space="preserve"> Peer Discussion Groups </w:t>
      </w:r>
      <w:r w:rsidR="009C248C" w:rsidRPr="00F415ED">
        <w:rPr>
          <w:rFonts w:ascii="Times Roman" w:hAnsi="Times Roman" w:cs="Times Roman"/>
          <w:b/>
          <w:bCs/>
          <w:color w:val="008000"/>
          <w:sz w:val="72"/>
          <w:szCs w:val="72"/>
          <w:lang w:val="en-US" w:eastAsia="ja-JP"/>
        </w:rPr>
        <w:lastRenderedPageBreak/>
        <w:t>(PDG).</w:t>
      </w:r>
    </w:p>
    <w:p w14:paraId="316B9A0F" w14:textId="24AFA410" w:rsidR="009C248C" w:rsidRPr="009C248C" w:rsidRDefault="009C248C" w:rsidP="00BF37C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r w:rsidRPr="009C248C">
        <w:rPr>
          <w:sz w:val="32"/>
          <w:szCs w:val="32"/>
        </w:rPr>
        <w:t>A feature of the p</w:t>
      </w:r>
      <w:r>
        <w:rPr>
          <w:sz w:val="32"/>
          <w:szCs w:val="32"/>
        </w:rPr>
        <w:t xml:space="preserve">roject module </w:t>
      </w:r>
      <w:r w:rsidRPr="009C248C">
        <w:rPr>
          <w:sz w:val="32"/>
          <w:szCs w:val="32"/>
        </w:rPr>
        <w:t>is the concept of Peer Discussion Grou</w:t>
      </w:r>
      <w:r w:rsidR="00114C00">
        <w:rPr>
          <w:sz w:val="32"/>
          <w:szCs w:val="32"/>
        </w:rPr>
        <w:t xml:space="preserve">ps, </w:t>
      </w:r>
      <w:r w:rsidR="00F1126C">
        <w:rPr>
          <w:sz w:val="32"/>
          <w:szCs w:val="32"/>
        </w:rPr>
        <w:t xml:space="preserve">established during </w:t>
      </w:r>
      <w:r w:rsidR="00114C00">
        <w:rPr>
          <w:sz w:val="32"/>
          <w:szCs w:val="32"/>
        </w:rPr>
        <w:t>the first two weeks</w:t>
      </w:r>
      <w:r w:rsidRPr="009C248C">
        <w:rPr>
          <w:sz w:val="32"/>
          <w:szCs w:val="32"/>
        </w:rPr>
        <w:t xml:space="preserve"> of </w:t>
      </w:r>
      <w:ins w:id="53" w:author="GALWAY, Leo" w:date="2018-08-06T16:27:00Z">
        <w:r w:rsidR="00227412">
          <w:rPr>
            <w:sz w:val="32"/>
            <w:szCs w:val="32"/>
          </w:rPr>
          <w:t>S</w:t>
        </w:r>
      </w:ins>
      <w:r w:rsidRPr="009C248C">
        <w:rPr>
          <w:sz w:val="32"/>
          <w:szCs w:val="32"/>
        </w:rPr>
        <w:t>emester</w:t>
      </w:r>
      <w:r>
        <w:rPr>
          <w:sz w:val="32"/>
          <w:szCs w:val="32"/>
        </w:rPr>
        <w:t xml:space="preserve"> </w:t>
      </w:r>
      <w:r w:rsidRPr="009C248C">
        <w:rPr>
          <w:sz w:val="32"/>
          <w:szCs w:val="32"/>
        </w:rPr>
        <w:t>1. An objective of these groups is for students to discuss pr</w:t>
      </w:r>
      <w:r w:rsidR="005C6E8E">
        <w:rPr>
          <w:sz w:val="32"/>
          <w:szCs w:val="32"/>
        </w:rPr>
        <w:t>oject related topics such as - plagiarism, what constitutes excellence and a</w:t>
      </w:r>
      <w:r w:rsidRPr="009C248C">
        <w:rPr>
          <w:sz w:val="32"/>
          <w:szCs w:val="32"/>
        </w:rPr>
        <w:t xml:space="preserve">ssessment. At the start of </w:t>
      </w:r>
      <w:ins w:id="54" w:author="GALWAY, Leo" w:date="2018-08-06T16:27:00Z">
        <w:r w:rsidR="00227412">
          <w:rPr>
            <w:sz w:val="32"/>
            <w:szCs w:val="32"/>
          </w:rPr>
          <w:t>S</w:t>
        </w:r>
      </w:ins>
      <w:r w:rsidRPr="009C248C">
        <w:rPr>
          <w:sz w:val="32"/>
          <w:szCs w:val="32"/>
        </w:rPr>
        <w:t>emester 1, students will be allocated to a g</w:t>
      </w:r>
      <w:r w:rsidR="005C6E8E">
        <w:rPr>
          <w:sz w:val="32"/>
          <w:szCs w:val="32"/>
        </w:rPr>
        <w:t>roup, normally consisting of 5</w:t>
      </w:r>
      <w:r w:rsidRPr="009C248C">
        <w:rPr>
          <w:sz w:val="32"/>
          <w:szCs w:val="32"/>
        </w:rPr>
        <w:t xml:space="preserve"> students. Students will benefit from the critical appraisal and support of colleagues and gain insight into topics closely related to their project. The Peer Discussion Groups mitigate, in the early stages of the project, the potential for student isolation and student apprehension at the perceived scale of the project task.</w:t>
      </w:r>
    </w:p>
    <w:p w14:paraId="0801F530" w14:textId="7535C0F0" w:rsidR="009C248C" w:rsidRPr="009C248C" w:rsidRDefault="009C248C" w:rsidP="00BF37CD">
      <w:pPr>
        <w:pStyle w:val="NormalWeb"/>
        <w:jc w:val="both"/>
        <w:rPr>
          <w:rFonts w:ascii="Times New Roman" w:hAnsi="Times New Roman" w:cs="Times New Roman"/>
          <w:sz w:val="32"/>
          <w:szCs w:val="32"/>
        </w:rPr>
      </w:pPr>
      <w:r w:rsidRPr="009C248C">
        <w:rPr>
          <w:rFonts w:ascii="Times New Roman" w:hAnsi="Times New Roman" w:cs="Times New Roman"/>
          <w:sz w:val="32"/>
          <w:szCs w:val="32"/>
        </w:rPr>
        <w:t>The Peer Discussion Groups will meet on a weekly basis during Semester 1 and will be guided on topics f</w:t>
      </w:r>
      <w:r w:rsidR="00451030">
        <w:rPr>
          <w:rFonts w:ascii="Times New Roman" w:hAnsi="Times New Roman" w:cs="Times New Roman"/>
          <w:sz w:val="32"/>
          <w:szCs w:val="32"/>
        </w:rPr>
        <w:t xml:space="preserve">or discussion by the </w:t>
      </w:r>
      <w:ins w:id="55" w:author="kenny adamson" w:date="2018-09-08T11:05:00Z">
        <w:r w:rsidR="0070626A">
          <w:rPr>
            <w:rFonts w:ascii="Times New Roman" w:hAnsi="Times New Roman" w:cs="Times New Roman"/>
            <w:sz w:val="32"/>
            <w:szCs w:val="32"/>
          </w:rPr>
          <w:t>Module</w:t>
        </w:r>
      </w:ins>
      <w:r w:rsidR="00451030">
        <w:rPr>
          <w:rFonts w:ascii="Times New Roman" w:hAnsi="Times New Roman" w:cs="Times New Roman"/>
          <w:sz w:val="32"/>
          <w:szCs w:val="32"/>
        </w:rPr>
        <w:t xml:space="preserve"> </w:t>
      </w:r>
      <w:ins w:id="56" w:author="GALWAY, Leo" w:date="2018-08-06T16:28:00Z">
        <w:r w:rsidR="00227412">
          <w:rPr>
            <w:rFonts w:ascii="Times New Roman" w:hAnsi="Times New Roman" w:cs="Times New Roman"/>
            <w:sz w:val="32"/>
            <w:szCs w:val="32"/>
          </w:rPr>
          <w:t>C</w:t>
        </w:r>
      </w:ins>
      <w:r w:rsidR="00451030">
        <w:rPr>
          <w:rFonts w:ascii="Times New Roman" w:hAnsi="Times New Roman" w:cs="Times New Roman"/>
          <w:sz w:val="32"/>
          <w:szCs w:val="32"/>
        </w:rPr>
        <w:t>o</w:t>
      </w:r>
      <w:r w:rsidRPr="009C248C">
        <w:rPr>
          <w:rFonts w:ascii="Times New Roman" w:hAnsi="Times New Roman" w:cs="Times New Roman"/>
          <w:sz w:val="32"/>
          <w:szCs w:val="32"/>
        </w:rPr>
        <w:t xml:space="preserve">ordinator. </w:t>
      </w:r>
    </w:p>
    <w:p w14:paraId="4E27EDB5" w14:textId="77777777" w:rsidR="009C248C" w:rsidRDefault="009C248C"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p w14:paraId="6CD7063A" w14:textId="77777777" w:rsidR="00684407" w:rsidRDefault="00684407" w:rsidP="00BF37C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 xml:space="preserve">The intention of the groups is to: </w:t>
      </w:r>
    </w:p>
    <w:p w14:paraId="1016D83C" w14:textId="77777777" w:rsidR="00684407" w:rsidRPr="0070626A" w:rsidRDefault="00143BC7" w:rsidP="0070626A">
      <w:pPr>
        <w:pStyle w:val="ListParagraph"/>
        <w:widowControl w:val="0"/>
        <w:numPr>
          <w:ilvl w:val="0"/>
          <w:numId w:val="33"/>
        </w:numPr>
        <w:tabs>
          <w:tab w:val="left" w:pos="220"/>
          <w:tab w:val="left" w:pos="720"/>
        </w:tabs>
        <w:autoSpaceDE w:val="0"/>
        <w:autoSpaceDN w:val="0"/>
        <w:adjustRightInd w:val="0"/>
        <w:spacing w:afterLines="120" w:after="288" w:line="360" w:lineRule="atLeast"/>
        <w:ind w:left="1434" w:hanging="357"/>
        <w:contextualSpacing w:val="0"/>
        <w:jc w:val="both"/>
        <w:rPr>
          <w:rFonts w:ascii="Times Roman" w:hAnsi="Times Roman" w:cs="Times Roman"/>
          <w:color w:val="000000"/>
          <w:sz w:val="32"/>
          <w:szCs w:val="32"/>
          <w:lang w:val="en-US" w:eastAsia="ja-JP"/>
        </w:rPr>
      </w:pPr>
      <w:r w:rsidRPr="0070626A">
        <w:rPr>
          <w:rFonts w:ascii="Times Roman" w:hAnsi="Times Roman" w:cs="Times Roman"/>
          <w:color w:val="000000"/>
          <w:sz w:val="32"/>
          <w:szCs w:val="32"/>
          <w:lang w:val="en-US" w:eastAsia="ja-JP"/>
        </w:rPr>
        <w:t>Provide an informal, safe</w:t>
      </w:r>
      <w:r w:rsidR="00684407" w:rsidRPr="0070626A">
        <w:rPr>
          <w:rFonts w:ascii="Times Roman" w:hAnsi="Times Roman" w:cs="Times Roman"/>
          <w:color w:val="000000"/>
          <w:sz w:val="32"/>
          <w:szCs w:val="32"/>
          <w:lang w:val="en-US" w:eastAsia="ja-JP"/>
        </w:rPr>
        <w:t xml:space="preserve"> and </w:t>
      </w:r>
      <w:r w:rsidRPr="0070626A">
        <w:rPr>
          <w:rFonts w:ascii="Times Roman" w:hAnsi="Times Roman" w:cs="Times Roman"/>
          <w:color w:val="000000"/>
          <w:sz w:val="32"/>
          <w:szCs w:val="32"/>
          <w:lang w:val="en-US" w:eastAsia="ja-JP"/>
        </w:rPr>
        <w:t>non-threatening</w:t>
      </w:r>
      <w:r w:rsidR="00083C2F" w:rsidRPr="0070626A">
        <w:rPr>
          <w:rFonts w:ascii="Times Roman" w:hAnsi="Times Roman" w:cs="Times Roman"/>
          <w:color w:val="000000"/>
          <w:sz w:val="32"/>
          <w:szCs w:val="32"/>
          <w:lang w:val="en-US" w:eastAsia="ja-JP"/>
        </w:rPr>
        <w:t xml:space="preserve"> forum wherein </w:t>
      </w:r>
      <w:r w:rsidR="00F33CF2" w:rsidRPr="0070626A">
        <w:rPr>
          <w:rFonts w:ascii="Times Roman" w:hAnsi="Times Roman" w:cs="Times Roman"/>
          <w:color w:val="000000"/>
          <w:sz w:val="32"/>
          <w:szCs w:val="32"/>
          <w:lang w:val="en-US" w:eastAsia="ja-JP"/>
        </w:rPr>
        <w:t xml:space="preserve">project related topics </w:t>
      </w:r>
      <w:r w:rsidR="00634ABC" w:rsidRPr="0070626A">
        <w:rPr>
          <w:rFonts w:ascii="Times Roman" w:hAnsi="Times Roman" w:cs="Times Roman"/>
          <w:color w:val="000000"/>
          <w:sz w:val="32"/>
          <w:szCs w:val="32"/>
          <w:lang w:val="en-US" w:eastAsia="ja-JP"/>
        </w:rPr>
        <w:t>might</w:t>
      </w:r>
      <w:r w:rsidR="00684407" w:rsidRPr="0070626A">
        <w:rPr>
          <w:rFonts w:ascii="Times Roman" w:hAnsi="Times Roman" w:cs="Times Roman"/>
          <w:color w:val="000000"/>
          <w:sz w:val="32"/>
          <w:szCs w:val="32"/>
          <w:lang w:val="en-US" w:eastAsia="ja-JP"/>
        </w:rPr>
        <w:t xml:space="preserve"> be brought forward, explored</w:t>
      </w:r>
      <w:r w:rsidR="00F33CF2" w:rsidRPr="0070626A">
        <w:rPr>
          <w:rFonts w:ascii="Times Roman" w:hAnsi="Times Roman" w:cs="Times Roman"/>
          <w:color w:val="000000"/>
          <w:sz w:val="32"/>
          <w:szCs w:val="32"/>
          <w:lang w:val="en-US" w:eastAsia="ja-JP"/>
        </w:rPr>
        <w:t>,</w:t>
      </w:r>
      <w:r w:rsidR="00684407" w:rsidRPr="0070626A">
        <w:rPr>
          <w:rFonts w:ascii="Times Roman" w:hAnsi="Times Roman" w:cs="Times Roman"/>
          <w:color w:val="000000"/>
          <w:sz w:val="32"/>
          <w:szCs w:val="32"/>
          <w:lang w:val="en-US" w:eastAsia="ja-JP"/>
        </w:rPr>
        <w:t xml:space="preserve"> and developed among peers. </w:t>
      </w:r>
      <w:r w:rsidR="00684407" w:rsidRPr="0070626A">
        <w:rPr>
          <w:rFonts w:ascii="MS Mincho" w:eastAsia="MS Mincho" w:hAnsi="MS Mincho" w:cs="MS Mincho"/>
          <w:color w:val="000000"/>
          <w:sz w:val="32"/>
          <w:szCs w:val="32"/>
          <w:lang w:val="en-US" w:eastAsia="ja-JP"/>
        </w:rPr>
        <w:t> </w:t>
      </w:r>
    </w:p>
    <w:p w14:paraId="57721E55" w14:textId="77777777" w:rsidR="00684407" w:rsidRPr="0070626A" w:rsidRDefault="00684407" w:rsidP="0070626A">
      <w:pPr>
        <w:pStyle w:val="ListParagraph"/>
        <w:widowControl w:val="0"/>
        <w:numPr>
          <w:ilvl w:val="0"/>
          <w:numId w:val="33"/>
        </w:numPr>
        <w:tabs>
          <w:tab w:val="left" w:pos="220"/>
          <w:tab w:val="left" w:pos="720"/>
        </w:tabs>
        <w:autoSpaceDE w:val="0"/>
        <w:autoSpaceDN w:val="0"/>
        <w:adjustRightInd w:val="0"/>
        <w:spacing w:afterLines="120" w:after="288" w:line="360" w:lineRule="atLeast"/>
        <w:ind w:left="1434" w:hanging="357"/>
        <w:contextualSpacing w:val="0"/>
        <w:jc w:val="both"/>
        <w:rPr>
          <w:rFonts w:ascii="Times Roman" w:hAnsi="Times Roman" w:cs="Times Roman"/>
          <w:color w:val="000000"/>
          <w:sz w:val="32"/>
          <w:szCs w:val="32"/>
          <w:lang w:val="en-US" w:eastAsia="ja-JP"/>
        </w:rPr>
      </w:pPr>
      <w:r w:rsidRPr="0070626A">
        <w:rPr>
          <w:rFonts w:ascii="Times Roman" w:hAnsi="Times Roman" w:cs="Times Roman"/>
          <w:color w:val="000000"/>
          <w:sz w:val="32"/>
          <w:szCs w:val="32"/>
          <w:lang w:val="en-US" w:eastAsia="ja-JP"/>
        </w:rPr>
        <w:t>Facilitate</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free</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discussion</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and</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exchange</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on</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matters</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relating</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to</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the</w:t>
      </w:r>
      <w:r w:rsidR="00083C2F" w:rsidRPr="0070626A">
        <w:rPr>
          <w:rFonts w:ascii="Times Roman" w:hAnsi="Times Roman" w:cs="Times Roman"/>
          <w:color w:val="000000"/>
          <w:sz w:val="32"/>
          <w:szCs w:val="32"/>
          <w:lang w:val="en-US" w:eastAsia="ja-JP"/>
        </w:rPr>
        <w:t xml:space="preserve"> </w:t>
      </w:r>
      <w:r w:rsidRPr="0070626A">
        <w:rPr>
          <w:rFonts w:ascii="Times Roman" w:hAnsi="Times Roman" w:cs="Times Roman"/>
          <w:color w:val="000000"/>
          <w:sz w:val="32"/>
          <w:szCs w:val="32"/>
          <w:lang w:val="en-US" w:eastAsia="ja-JP"/>
        </w:rPr>
        <w:t xml:space="preserve">project. </w:t>
      </w:r>
      <w:r w:rsidRPr="0070626A">
        <w:rPr>
          <w:rFonts w:ascii="MS Mincho" w:eastAsia="MS Mincho" w:hAnsi="MS Mincho" w:cs="MS Mincho"/>
          <w:color w:val="000000"/>
          <w:sz w:val="32"/>
          <w:szCs w:val="32"/>
          <w:lang w:val="en-US" w:eastAsia="ja-JP"/>
        </w:rPr>
        <w:t> </w:t>
      </w:r>
    </w:p>
    <w:p w14:paraId="500286FC" w14:textId="77777777" w:rsidR="00684407" w:rsidRPr="0070626A" w:rsidRDefault="00684407" w:rsidP="0070626A">
      <w:pPr>
        <w:pStyle w:val="ListParagraph"/>
        <w:widowControl w:val="0"/>
        <w:numPr>
          <w:ilvl w:val="0"/>
          <w:numId w:val="33"/>
        </w:numPr>
        <w:tabs>
          <w:tab w:val="left" w:pos="220"/>
          <w:tab w:val="left" w:pos="720"/>
        </w:tabs>
        <w:autoSpaceDE w:val="0"/>
        <w:autoSpaceDN w:val="0"/>
        <w:adjustRightInd w:val="0"/>
        <w:spacing w:afterLines="120" w:after="288" w:line="360" w:lineRule="atLeast"/>
        <w:ind w:left="1434" w:hanging="357"/>
        <w:contextualSpacing w:val="0"/>
        <w:jc w:val="both"/>
        <w:rPr>
          <w:rFonts w:ascii="Times Roman" w:hAnsi="Times Roman" w:cs="Times Roman"/>
          <w:color w:val="000000"/>
          <w:sz w:val="32"/>
          <w:szCs w:val="32"/>
          <w:lang w:val="en-US" w:eastAsia="ja-JP"/>
        </w:rPr>
      </w:pPr>
      <w:r w:rsidRPr="0070626A">
        <w:rPr>
          <w:rFonts w:ascii="Times Roman" w:hAnsi="Times Roman" w:cs="Times Roman"/>
          <w:color w:val="000000"/>
          <w:sz w:val="32"/>
          <w:szCs w:val="32"/>
          <w:lang w:val="en-US" w:eastAsia="ja-JP"/>
        </w:rPr>
        <w:t>Permit members to offer constructive criticism and support</w:t>
      </w:r>
      <w:r w:rsidR="00083C2F" w:rsidRPr="0070626A">
        <w:rPr>
          <w:rFonts w:ascii="Times Roman" w:hAnsi="Times Roman" w:cs="Times Roman"/>
          <w:color w:val="000000"/>
          <w:sz w:val="32"/>
          <w:szCs w:val="32"/>
          <w:lang w:val="en-US" w:eastAsia="ja-JP"/>
        </w:rPr>
        <w:t xml:space="preserve"> to peers. </w:t>
      </w:r>
      <w:r w:rsidRPr="0070626A">
        <w:rPr>
          <w:rFonts w:ascii="MS Mincho" w:eastAsia="MS Mincho" w:hAnsi="MS Mincho" w:cs="MS Mincho"/>
          <w:color w:val="000000"/>
          <w:sz w:val="32"/>
          <w:szCs w:val="32"/>
          <w:lang w:val="en-US" w:eastAsia="ja-JP"/>
        </w:rPr>
        <w:t> </w:t>
      </w:r>
    </w:p>
    <w:p w14:paraId="0C013ECD" w14:textId="77777777" w:rsidR="00684407" w:rsidRPr="0070626A" w:rsidRDefault="00684407" w:rsidP="0070626A">
      <w:pPr>
        <w:pStyle w:val="ListParagraph"/>
        <w:widowControl w:val="0"/>
        <w:numPr>
          <w:ilvl w:val="0"/>
          <w:numId w:val="33"/>
        </w:numPr>
        <w:autoSpaceDE w:val="0"/>
        <w:autoSpaceDN w:val="0"/>
        <w:adjustRightInd w:val="0"/>
        <w:spacing w:afterLines="120" w:after="288" w:line="360" w:lineRule="atLeast"/>
        <w:ind w:left="1434" w:hanging="357"/>
        <w:contextualSpacing w:val="0"/>
        <w:jc w:val="both"/>
        <w:rPr>
          <w:rFonts w:ascii="Times Roman" w:hAnsi="Times Roman" w:cs="Times Roman"/>
          <w:color w:val="000000"/>
          <w:szCs w:val="24"/>
          <w:lang w:val="en-US" w:eastAsia="ja-JP"/>
        </w:rPr>
      </w:pPr>
      <w:r w:rsidRPr="0070626A">
        <w:rPr>
          <w:rFonts w:ascii="Times Roman" w:hAnsi="Times Roman" w:cs="Times Roman"/>
          <w:color w:val="000000"/>
          <w:sz w:val="32"/>
          <w:szCs w:val="32"/>
          <w:lang w:val="en-US" w:eastAsia="ja-JP"/>
        </w:rPr>
        <w:t>Collectively identify the strengths, w</w:t>
      </w:r>
      <w:r w:rsidR="002F2451" w:rsidRPr="0070626A">
        <w:rPr>
          <w:rFonts w:ascii="Times Roman" w:hAnsi="Times Roman" w:cs="Times Roman"/>
          <w:color w:val="000000"/>
          <w:sz w:val="32"/>
          <w:szCs w:val="32"/>
          <w:lang w:val="en-US" w:eastAsia="ja-JP"/>
        </w:rPr>
        <w:t>eaknesses, risks and opportuni</w:t>
      </w:r>
      <w:r w:rsidRPr="0070626A">
        <w:rPr>
          <w:rFonts w:ascii="Times Roman" w:hAnsi="Times Roman" w:cs="Times Roman"/>
          <w:color w:val="000000"/>
          <w:sz w:val="32"/>
          <w:szCs w:val="32"/>
          <w:lang w:val="en-US" w:eastAsia="ja-JP"/>
        </w:rPr>
        <w:t xml:space="preserve">ties of an individual’s approach to, and progress through the project development life cycle. </w:t>
      </w:r>
    </w:p>
    <w:p w14:paraId="26D2FC5E" w14:textId="07732F54" w:rsidR="00684407" w:rsidRDefault="002F2451" w:rsidP="0070626A">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lastRenderedPageBreak/>
        <w:t>E</w:t>
      </w:r>
      <w:r w:rsidR="00684407">
        <w:rPr>
          <w:rFonts w:ascii="Times Roman" w:hAnsi="Times Roman" w:cs="Times Roman"/>
          <w:color w:val="000000"/>
          <w:sz w:val="32"/>
          <w:szCs w:val="32"/>
          <w:lang w:val="en-US" w:eastAsia="ja-JP"/>
        </w:rPr>
        <w:t>ach group should m</w:t>
      </w:r>
      <w:r>
        <w:rPr>
          <w:rFonts w:ascii="Times Roman" w:hAnsi="Times Roman" w:cs="Times Roman"/>
          <w:color w:val="000000"/>
          <w:sz w:val="32"/>
          <w:szCs w:val="32"/>
          <w:lang w:val="en-US" w:eastAsia="ja-JP"/>
        </w:rPr>
        <w:t>eet weekly and maintain a writ</w:t>
      </w:r>
      <w:r w:rsidR="00684407">
        <w:rPr>
          <w:rFonts w:ascii="Times Roman" w:hAnsi="Times Roman" w:cs="Times Roman"/>
          <w:color w:val="000000"/>
          <w:sz w:val="32"/>
          <w:szCs w:val="32"/>
          <w:lang w:val="en-US" w:eastAsia="ja-JP"/>
        </w:rPr>
        <w:t>ten record of the outcomes of the meeting</w:t>
      </w:r>
      <w:ins w:id="57" w:author="GALWAY, Leo" w:date="2018-08-06T16:31:00Z">
        <w:r w:rsidR="00227412">
          <w:rPr>
            <w:rFonts w:ascii="Times Roman" w:hAnsi="Times Roman" w:cs="Times Roman"/>
            <w:color w:val="000000"/>
            <w:sz w:val="32"/>
            <w:szCs w:val="32"/>
            <w:lang w:val="en-US" w:eastAsia="ja-JP"/>
          </w:rPr>
          <w:t>, along with</w:t>
        </w:r>
      </w:ins>
      <w:r w:rsidR="00684407">
        <w:rPr>
          <w:rFonts w:ascii="Times Roman" w:hAnsi="Times Roman" w:cs="Times Roman"/>
          <w:color w:val="000000"/>
          <w:sz w:val="32"/>
          <w:szCs w:val="32"/>
          <w:lang w:val="en-US" w:eastAsia="ja-JP"/>
        </w:rPr>
        <w:t xml:space="preserve"> any issues that require the attention of the </w:t>
      </w:r>
      <w:ins w:id="58" w:author="kenny adamson" w:date="2018-09-08T11:05:00Z">
        <w:r w:rsidR="0070626A">
          <w:rPr>
            <w:rFonts w:ascii="Times Roman" w:hAnsi="Times Roman" w:cs="Times Roman"/>
            <w:color w:val="000000"/>
            <w:sz w:val="32"/>
            <w:szCs w:val="32"/>
            <w:lang w:val="en-US" w:eastAsia="ja-JP"/>
          </w:rPr>
          <w:t>Module</w:t>
        </w:r>
      </w:ins>
      <w:r w:rsidR="00684407">
        <w:rPr>
          <w:rFonts w:ascii="Times Roman" w:hAnsi="Times Roman" w:cs="Times Roman"/>
          <w:color w:val="000000"/>
          <w:sz w:val="32"/>
          <w:szCs w:val="32"/>
          <w:lang w:val="en-US" w:eastAsia="ja-JP"/>
        </w:rPr>
        <w:t xml:space="preserve"> </w:t>
      </w:r>
      <w:ins w:id="59" w:author="GALWAY, Leo" w:date="2018-08-06T16:31:00Z">
        <w:r w:rsidR="00227412">
          <w:rPr>
            <w:rFonts w:ascii="Times Roman" w:hAnsi="Times Roman" w:cs="Times Roman"/>
            <w:color w:val="000000"/>
            <w:sz w:val="32"/>
            <w:szCs w:val="32"/>
            <w:lang w:val="en-US" w:eastAsia="ja-JP"/>
          </w:rPr>
          <w:t>C</w:t>
        </w:r>
      </w:ins>
      <w:r w:rsidR="00684407">
        <w:rPr>
          <w:rFonts w:ascii="Times Roman" w:hAnsi="Times Roman" w:cs="Times Roman"/>
          <w:color w:val="000000"/>
          <w:sz w:val="32"/>
          <w:szCs w:val="32"/>
          <w:lang w:val="en-US" w:eastAsia="ja-JP"/>
        </w:rPr>
        <w:t xml:space="preserve">oordinator. </w:t>
      </w:r>
      <w:r w:rsidR="00634ABC">
        <w:rPr>
          <w:rFonts w:ascii="Times Roman" w:hAnsi="Times Roman" w:cs="Times Roman"/>
          <w:color w:val="000000"/>
          <w:sz w:val="32"/>
          <w:szCs w:val="32"/>
          <w:lang w:val="en-US" w:eastAsia="ja-JP"/>
        </w:rPr>
        <w:t>A different student should chair the meeting</w:t>
      </w:r>
      <w:r w:rsidR="00684407">
        <w:rPr>
          <w:rFonts w:ascii="Times Roman" w:hAnsi="Times Roman" w:cs="Times Roman"/>
          <w:color w:val="000000"/>
          <w:sz w:val="32"/>
          <w:szCs w:val="32"/>
          <w:lang w:val="en-US" w:eastAsia="ja-JP"/>
        </w:rPr>
        <w:t xml:space="preserve"> each week and that student is responsible for completing the</w:t>
      </w:r>
      <w:r w:rsidR="00F33CF2">
        <w:rPr>
          <w:rFonts w:ascii="Times Roman" w:hAnsi="Times Roman" w:cs="Times Roman"/>
          <w:color w:val="000000"/>
          <w:sz w:val="32"/>
          <w:szCs w:val="32"/>
          <w:lang w:val="en-US" w:eastAsia="ja-JP"/>
        </w:rPr>
        <w:t xml:space="preserve"> appropriate minutes.</w:t>
      </w:r>
    </w:p>
    <w:p w14:paraId="319D6A78" w14:textId="4D260573" w:rsidR="00164F84" w:rsidRDefault="00164F84" w:rsidP="0070626A">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r>
        <w:rPr>
          <w:rFonts w:ascii="Times Roman" w:hAnsi="Times Roman" w:cs="Times Roman"/>
          <w:color w:val="000000"/>
          <w:sz w:val="32"/>
          <w:szCs w:val="32"/>
          <w:lang w:val="en-US" w:eastAsia="ja-JP"/>
        </w:rPr>
        <w:t>Meeting Format</w:t>
      </w:r>
      <w:ins w:id="60" w:author="GALWAY, Leo" w:date="2018-08-06T16:32:00Z">
        <w:r w:rsidR="00227412">
          <w:rPr>
            <w:rFonts w:ascii="Times Roman" w:hAnsi="Times Roman" w:cs="Times Roman"/>
            <w:color w:val="000000"/>
            <w:sz w:val="32"/>
            <w:szCs w:val="32"/>
            <w:lang w:val="en-US" w:eastAsia="ja-JP"/>
          </w:rPr>
          <w:t>:</w:t>
        </w:r>
      </w:ins>
    </w:p>
    <w:p w14:paraId="7F0A5987" w14:textId="46ABF766" w:rsidR="00684407" w:rsidRDefault="00684407" w:rsidP="0070626A">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Beginning with the Chairperson, each member in turn briefs the group on their individual project. Considering specifically the past week, each speaker will detail progress made, difficulties encou</w:t>
      </w:r>
      <w:r w:rsidR="00704954">
        <w:rPr>
          <w:rFonts w:ascii="Times Roman" w:hAnsi="Times Roman" w:cs="Times Roman"/>
          <w:color w:val="000000"/>
          <w:sz w:val="32"/>
          <w:szCs w:val="32"/>
          <w:lang w:val="en-US" w:eastAsia="ja-JP"/>
        </w:rPr>
        <w:t>ntered and work</w:t>
      </w:r>
      <w:r w:rsidR="00451030">
        <w:rPr>
          <w:rFonts w:ascii="Times Roman" w:hAnsi="Times Roman" w:cs="Times Roman"/>
          <w:color w:val="000000"/>
          <w:sz w:val="32"/>
          <w:szCs w:val="32"/>
          <w:lang w:val="en-US" w:eastAsia="ja-JP"/>
        </w:rPr>
        <w:t xml:space="preserve">arounds. </w:t>
      </w:r>
      <w:r w:rsidR="00634ABC">
        <w:rPr>
          <w:rFonts w:ascii="Times Roman" w:hAnsi="Times Roman" w:cs="Times Roman"/>
          <w:color w:val="000000"/>
          <w:sz w:val="32"/>
          <w:szCs w:val="32"/>
          <w:lang w:val="en-US" w:eastAsia="ja-JP"/>
        </w:rPr>
        <w:t>Each speaker will finish by stating as simply as possible his or her</w:t>
      </w:r>
      <w:r>
        <w:rPr>
          <w:rFonts w:ascii="Times Roman" w:hAnsi="Times Roman" w:cs="Times Roman"/>
          <w:color w:val="000000"/>
          <w:sz w:val="32"/>
          <w:szCs w:val="32"/>
          <w:lang w:val="en-US" w:eastAsia="ja-JP"/>
        </w:rPr>
        <w:t xml:space="preserve"> objectives for </w:t>
      </w:r>
      <w:r w:rsidR="00451030">
        <w:rPr>
          <w:rFonts w:ascii="Times Roman" w:hAnsi="Times Roman" w:cs="Times Roman"/>
          <w:color w:val="000000"/>
          <w:sz w:val="32"/>
          <w:szCs w:val="32"/>
          <w:lang w:val="en-US" w:eastAsia="ja-JP"/>
        </w:rPr>
        <w:t>the week ahead. Future briefing updates will refer</w:t>
      </w:r>
      <w:r>
        <w:rPr>
          <w:rFonts w:ascii="Times Roman" w:hAnsi="Times Roman" w:cs="Times Roman"/>
          <w:color w:val="000000"/>
          <w:sz w:val="32"/>
          <w:szCs w:val="32"/>
          <w:lang w:val="en-US" w:eastAsia="ja-JP"/>
        </w:rPr>
        <w:t xml:space="preserve"> to the progress made in achieving </w:t>
      </w:r>
      <w:r w:rsidR="00451030">
        <w:rPr>
          <w:rFonts w:ascii="Times Roman" w:hAnsi="Times Roman" w:cs="Times Roman"/>
          <w:color w:val="000000"/>
          <w:sz w:val="32"/>
          <w:szCs w:val="32"/>
          <w:lang w:val="en-US" w:eastAsia="ja-JP"/>
        </w:rPr>
        <w:t>these objectives</w:t>
      </w:r>
      <w:r>
        <w:rPr>
          <w:rFonts w:ascii="Times Roman" w:hAnsi="Times Roman" w:cs="Times Roman"/>
          <w:color w:val="000000"/>
          <w:sz w:val="32"/>
          <w:szCs w:val="32"/>
          <w:lang w:val="en-US" w:eastAsia="ja-JP"/>
        </w:rPr>
        <w:t xml:space="preserve">. </w:t>
      </w:r>
    </w:p>
    <w:p w14:paraId="4B198B60" w14:textId="0AF33082" w:rsidR="00684407" w:rsidRDefault="00684407" w:rsidP="0070626A">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Led by the Chairperson, the group will discuss any group topic that may have been se</w:t>
      </w:r>
      <w:r w:rsidR="00704954">
        <w:rPr>
          <w:rFonts w:ascii="Times Roman" w:hAnsi="Times Roman" w:cs="Times Roman"/>
          <w:color w:val="000000"/>
          <w:sz w:val="32"/>
          <w:szCs w:val="32"/>
          <w:lang w:val="en-US" w:eastAsia="ja-JP"/>
        </w:rPr>
        <w:t xml:space="preserve">t by the </w:t>
      </w:r>
      <w:ins w:id="61" w:author="kenny adamson" w:date="2018-09-08T11:07:00Z">
        <w:r w:rsidR="00886DD4">
          <w:rPr>
            <w:rFonts w:ascii="Times Roman" w:hAnsi="Times Roman" w:cs="Times Roman"/>
            <w:color w:val="000000"/>
            <w:sz w:val="32"/>
            <w:szCs w:val="32"/>
            <w:lang w:val="en-US" w:eastAsia="ja-JP"/>
          </w:rPr>
          <w:t>Module</w:t>
        </w:r>
      </w:ins>
      <w:r w:rsidR="00704954">
        <w:rPr>
          <w:rFonts w:ascii="Times Roman" w:hAnsi="Times Roman" w:cs="Times Roman"/>
          <w:color w:val="000000"/>
          <w:sz w:val="32"/>
          <w:szCs w:val="32"/>
          <w:lang w:val="en-US" w:eastAsia="ja-JP"/>
        </w:rPr>
        <w:t xml:space="preserve"> Coordinator. </w:t>
      </w:r>
      <w:r>
        <w:rPr>
          <w:rFonts w:ascii="Times Roman" w:hAnsi="Times Roman" w:cs="Times Roman"/>
          <w:color w:val="000000"/>
          <w:sz w:val="32"/>
          <w:szCs w:val="32"/>
          <w:lang w:val="en-US" w:eastAsia="ja-JP"/>
        </w:rPr>
        <w:t xml:space="preserve">At the end of the meeting, the Chairperson will agree with the group a record of the meeting under each of the following headings: </w:t>
      </w:r>
    </w:p>
    <w:p w14:paraId="2E04BB1E" w14:textId="77777777" w:rsidR="00704954" w:rsidRPr="00886DD4" w:rsidRDefault="008B5715" w:rsidP="00886DD4">
      <w:pPr>
        <w:pStyle w:val="ListParagraph"/>
        <w:widowControl w:val="0"/>
        <w:numPr>
          <w:ilvl w:val="0"/>
          <w:numId w:val="34"/>
        </w:numPr>
        <w:autoSpaceDE w:val="0"/>
        <w:autoSpaceDN w:val="0"/>
        <w:adjustRightInd w:val="0"/>
        <w:spacing w:after="120" w:line="360" w:lineRule="atLeast"/>
        <w:ind w:left="714" w:hanging="357"/>
        <w:contextualSpacing w:val="0"/>
        <w:jc w:val="both"/>
        <w:rPr>
          <w:rFonts w:ascii="Times Roman" w:hAnsi="Times Roman" w:cs="Times Roman"/>
          <w:color w:val="000000"/>
          <w:sz w:val="32"/>
          <w:szCs w:val="32"/>
          <w:lang w:val="en-US" w:eastAsia="ja-JP"/>
        </w:rPr>
      </w:pPr>
      <w:r w:rsidRPr="00886DD4">
        <w:rPr>
          <w:rFonts w:ascii="Times Roman" w:hAnsi="Times Roman" w:cs="Times Roman"/>
          <w:color w:val="000000"/>
          <w:sz w:val="32"/>
          <w:szCs w:val="32"/>
          <w:lang w:val="en-US" w:eastAsia="ja-JP"/>
        </w:rPr>
        <w:t>PD</w:t>
      </w:r>
      <w:r w:rsidR="001722DC" w:rsidRPr="00886DD4">
        <w:rPr>
          <w:rFonts w:ascii="Times Roman" w:hAnsi="Times Roman" w:cs="Times Roman"/>
          <w:color w:val="000000"/>
          <w:sz w:val="32"/>
          <w:szCs w:val="32"/>
          <w:lang w:val="en-US" w:eastAsia="ja-JP"/>
        </w:rPr>
        <w:t>G Group Name, Week Number.</w:t>
      </w:r>
    </w:p>
    <w:p w14:paraId="068B2E31" w14:textId="77777777" w:rsidR="00704954" w:rsidRPr="00CD3808" w:rsidRDefault="00704954" w:rsidP="00886DD4">
      <w:pPr>
        <w:pStyle w:val="ListParagraph"/>
        <w:widowControl w:val="0"/>
        <w:numPr>
          <w:ilvl w:val="0"/>
          <w:numId w:val="34"/>
        </w:numPr>
        <w:autoSpaceDE w:val="0"/>
        <w:autoSpaceDN w:val="0"/>
        <w:adjustRightInd w:val="0"/>
        <w:spacing w:after="120" w:line="360" w:lineRule="atLeast"/>
        <w:ind w:left="714" w:hanging="357"/>
        <w:contextualSpacing w:val="0"/>
        <w:jc w:val="both"/>
        <w:rPr>
          <w:rFonts w:ascii="Times Roman" w:hAnsi="Times Roman" w:cs="Times Roman"/>
          <w:color w:val="000000"/>
          <w:sz w:val="32"/>
          <w:szCs w:val="32"/>
          <w:lang w:val="en-US" w:eastAsia="ja-JP"/>
        </w:rPr>
      </w:pPr>
      <w:r w:rsidRPr="00886DD4">
        <w:rPr>
          <w:rFonts w:ascii="Times Roman" w:hAnsi="Times Roman" w:cs="Times Roman"/>
          <w:color w:val="000000"/>
          <w:sz w:val="32"/>
          <w:szCs w:val="32"/>
          <w:lang w:val="en-US" w:eastAsia="ja-JP"/>
        </w:rPr>
        <w:t>M</w:t>
      </w:r>
      <w:r w:rsidR="00684407" w:rsidRPr="00886DD4">
        <w:rPr>
          <w:rFonts w:ascii="Times Roman" w:hAnsi="Times Roman" w:cs="Times Roman"/>
          <w:color w:val="000000"/>
          <w:sz w:val="32"/>
          <w:szCs w:val="32"/>
          <w:lang w:val="en-US" w:eastAsia="ja-JP"/>
        </w:rPr>
        <w:t>embers o</w:t>
      </w:r>
      <w:r w:rsidR="009478C4" w:rsidRPr="00886DD4">
        <w:rPr>
          <w:rFonts w:ascii="Times Roman" w:hAnsi="Times Roman" w:cs="Times Roman"/>
          <w:color w:val="000000"/>
          <w:sz w:val="32"/>
          <w:szCs w:val="32"/>
          <w:lang w:val="en-US" w:eastAsia="ja-JP"/>
        </w:rPr>
        <w:t>f group present/not present</w:t>
      </w:r>
      <w:r w:rsidR="001722DC" w:rsidRPr="00886DD4">
        <w:rPr>
          <w:rFonts w:ascii="Times Roman" w:hAnsi="Times Roman" w:cs="Times Roman"/>
          <w:color w:val="000000"/>
          <w:sz w:val="32"/>
          <w:szCs w:val="32"/>
          <w:lang w:val="en-US" w:eastAsia="ja-JP"/>
        </w:rPr>
        <w:t>.</w:t>
      </w:r>
      <w:r w:rsidR="00634ABC" w:rsidRPr="00886DD4">
        <w:rPr>
          <w:rFonts w:ascii="Times Roman" w:hAnsi="Times Roman" w:cs="Times Roman"/>
          <w:color w:val="000000"/>
          <w:sz w:val="32"/>
          <w:szCs w:val="32"/>
          <w:lang w:val="en-US" w:eastAsia="ja-JP"/>
        </w:rPr>
        <w:t xml:space="preserve"> </w:t>
      </w:r>
      <w:r w:rsidR="00634ABC" w:rsidRPr="00886DD4">
        <w:rPr>
          <w:rFonts w:ascii="MS Mincho" w:eastAsia="MS Mincho" w:hAnsi="MS Mincho" w:cs="MS Mincho"/>
          <w:color w:val="000000"/>
          <w:sz w:val="32"/>
          <w:szCs w:val="32"/>
          <w:lang w:val="en-US" w:eastAsia="ja-JP"/>
        </w:rPr>
        <w:t> </w:t>
      </w:r>
    </w:p>
    <w:p w14:paraId="2477BB6F" w14:textId="262C8AD0" w:rsidR="00704954" w:rsidRPr="00CD3808" w:rsidRDefault="009478C4" w:rsidP="00886DD4">
      <w:pPr>
        <w:pStyle w:val="ListParagraph"/>
        <w:widowControl w:val="0"/>
        <w:numPr>
          <w:ilvl w:val="0"/>
          <w:numId w:val="34"/>
        </w:numPr>
        <w:autoSpaceDE w:val="0"/>
        <w:autoSpaceDN w:val="0"/>
        <w:adjustRightInd w:val="0"/>
        <w:spacing w:after="120" w:line="360" w:lineRule="atLeast"/>
        <w:ind w:left="714" w:hanging="357"/>
        <w:contextualSpacing w:val="0"/>
        <w:jc w:val="both"/>
        <w:rPr>
          <w:rFonts w:ascii="Times Roman" w:hAnsi="Times Roman" w:cs="Times Roman"/>
          <w:color w:val="000000"/>
          <w:sz w:val="32"/>
          <w:szCs w:val="32"/>
          <w:lang w:val="en-US" w:eastAsia="ja-JP"/>
        </w:rPr>
      </w:pPr>
      <w:r w:rsidRPr="00CD3808">
        <w:rPr>
          <w:rFonts w:ascii="Times Roman" w:hAnsi="Times Roman" w:cs="Times Roman"/>
          <w:color w:val="000000"/>
          <w:sz w:val="32"/>
          <w:szCs w:val="32"/>
          <w:lang w:val="en-US" w:eastAsia="ja-JP"/>
        </w:rPr>
        <w:t>Issue</w:t>
      </w:r>
      <w:ins w:id="62" w:author="kenny adamson" w:date="2018-09-08T11:09:00Z">
        <w:r w:rsidR="00D333CC">
          <w:rPr>
            <w:rFonts w:ascii="Times Roman" w:hAnsi="Times Roman" w:cs="Times Roman"/>
            <w:color w:val="000000"/>
            <w:sz w:val="32"/>
            <w:szCs w:val="32"/>
            <w:lang w:val="en-US" w:eastAsia="ja-JP"/>
          </w:rPr>
          <w:t xml:space="preserve">s </w:t>
        </w:r>
      </w:ins>
      <w:r w:rsidRPr="00CD3808">
        <w:rPr>
          <w:rFonts w:ascii="Times Roman" w:hAnsi="Times Roman" w:cs="Times Roman"/>
          <w:color w:val="000000"/>
          <w:sz w:val="32"/>
          <w:szCs w:val="32"/>
          <w:lang w:val="en-US" w:eastAsia="ja-JP"/>
        </w:rPr>
        <w:t>discussed</w:t>
      </w:r>
      <w:r w:rsidR="00634ABC" w:rsidRPr="00CD3808">
        <w:rPr>
          <w:rFonts w:ascii="Times Roman" w:hAnsi="Times Roman" w:cs="Times Roman"/>
          <w:color w:val="000000"/>
          <w:sz w:val="32"/>
          <w:szCs w:val="32"/>
          <w:lang w:val="en-US" w:eastAsia="ja-JP"/>
        </w:rPr>
        <w:t>.</w:t>
      </w:r>
    </w:p>
    <w:p w14:paraId="205E5C8E" w14:textId="77777777" w:rsidR="00684407" w:rsidRPr="00CD3808" w:rsidRDefault="00704954" w:rsidP="00886DD4">
      <w:pPr>
        <w:pStyle w:val="ListParagraph"/>
        <w:widowControl w:val="0"/>
        <w:numPr>
          <w:ilvl w:val="0"/>
          <w:numId w:val="34"/>
        </w:numPr>
        <w:autoSpaceDE w:val="0"/>
        <w:autoSpaceDN w:val="0"/>
        <w:adjustRightInd w:val="0"/>
        <w:spacing w:after="120" w:line="360" w:lineRule="atLeast"/>
        <w:ind w:left="714" w:hanging="357"/>
        <w:contextualSpacing w:val="0"/>
        <w:jc w:val="both"/>
        <w:rPr>
          <w:rFonts w:ascii="Times Roman" w:hAnsi="Times Roman" w:cs="Times Roman"/>
          <w:color w:val="000000"/>
          <w:szCs w:val="24"/>
          <w:lang w:val="en-US" w:eastAsia="ja-JP"/>
        </w:rPr>
      </w:pPr>
      <w:r w:rsidRPr="00CD3808">
        <w:rPr>
          <w:rFonts w:ascii="Times Roman" w:hAnsi="Times Roman" w:cs="Times Roman"/>
          <w:color w:val="000000"/>
          <w:sz w:val="32"/>
          <w:szCs w:val="32"/>
          <w:lang w:val="en-US" w:eastAsia="ja-JP"/>
        </w:rPr>
        <w:t>A</w:t>
      </w:r>
      <w:r w:rsidR="00684407" w:rsidRPr="00CD3808">
        <w:rPr>
          <w:rFonts w:ascii="Times Roman" w:hAnsi="Times Roman" w:cs="Times Roman"/>
          <w:color w:val="000000"/>
          <w:sz w:val="32"/>
          <w:szCs w:val="32"/>
          <w:lang w:val="en-US" w:eastAsia="ja-JP"/>
        </w:rPr>
        <w:t xml:space="preserve">ny issues for attention of project coordinator. </w:t>
      </w:r>
    </w:p>
    <w:p w14:paraId="3CAE8F56" w14:textId="2382D1EA" w:rsidR="005C4938" w:rsidRDefault="00684407" w:rsidP="00CD3808">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r>
        <w:rPr>
          <w:rFonts w:ascii="Times Roman" w:hAnsi="Times Roman" w:cs="Times Roman"/>
          <w:color w:val="000000"/>
          <w:sz w:val="32"/>
          <w:szCs w:val="32"/>
          <w:lang w:val="en-US" w:eastAsia="ja-JP"/>
        </w:rPr>
        <w:t>The Chairperson will email any issues for a</w:t>
      </w:r>
      <w:r w:rsidR="00782385">
        <w:rPr>
          <w:rFonts w:ascii="Times Roman" w:hAnsi="Times Roman" w:cs="Times Roman"/>
          <w:color w:val="000000"/>
          <w:sz w:val="32"/>
          <w:szCs w:val="32"/>
          <w:lang w:val="en-US" w:eastAsia="ja-JP"/>
        </w:rPr>
        <w:t xml:space="preserve">ttention </w:t>
      </w:r>
      <w:r>
        <w:rPr>
          <w:rFonts w:ascii="Times Roman" w:hAnsi="Times Roman" w:cs="Times Roman"/>
          <w:color w:val="000000"/>
          <w:sz w:val="32"/>
          <w:szCs w:val="32"/>
          <w:lang w:val="en-US" w:eastAsia="ja-JP"/>
        </w:rPr>
        <w:t xml:space="preserve">to the </w:t>
      </w:r>
      <w:ins w:id="63" w:author="kenny adamson" w:date="2018-09-08T11:07:00Z">
        <w:r w:rsidR="00886DD4">
          <w:rPr>
            <w:rFonts w:ascii="Times Roman" w:hAnsi="Times Roman" w:cs="Times Roman"/>
            <w:color w:val="000000"/>
            <w:sz w:val="32"/>
            <w:szCs w:val="32"/>
            <w:lang w:val="en-US" w:eastAsia="ja-JP"/>
          </w:rPr>
          <w:t>Module</w:t>
        </w:r>
      </w:ins>
      <w:r>
        <w:rPr>
          <w:rFonts w:ascii="Times Roman" w:hAnsi="Times Roman" w:cs="Times Roman"/>
          <w:color w:val="000000"/>
          <w:sz w:val="32"/>
          <w:szCs w:val="32"/>
          <w:lang w:val="en-US" w:eastAsia="ja-JP"/>
        </w:rPr>
        <w:t xml:space="preserve"> Coordi</w:t>
      </w:r>
      <w:r w:rsidR="008B5715">
        <w:rPr>
          <w:rFonts w:ascii="Times Roman" w:hAnsi="Times Roman" w:cs="Times Roman"/>
          <w:color w:val="000000"/>
          <w:sz w:val="32"/>
          <w:szCs w:val="32"/>
          <w:lang w:val="en-US" w:eastAsia="ja-JP"/>
        </w:rPr>
        <w:t>nator.</w:t>
      </w:r>
    </w:p>
    <w:p w14:paraId="5420DD60" w14:textId="77777777" w:rsidR="00684407" w:rsidRPr="00F415ED" w:rsidRDefault="00C7435C" w:rsidP="0090334D">
      <w:pPr>
        <w:widowControl w:val="0"/>
        <w:autoSpaceDE w:val="0"/>
        <w:autoSpaceDN w:val="0"/>
        <w:adjustRightInd w:val="0"/>
        <w:spacing w:after="240" w:line="520" w:lineRule="atLeast"/>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5</w:t>
      </w:r>
      <w:r w:rsidR="003C5A8A" w:rsidRPr="00F415ED">
        <w:rPr>
          <w:rFonts w:ascii="Times Roman" w:hAnsi="Times Roman" w:cs="Times Roman"/>
          <w:b/>
          <w:bCs/>
          <w:color w:val="008000"/>
          <w:sz w:val="72"/>
          <w:szCs w:val="72"/>
          <w:lang w:val="en-US" w:eastAsia="ja-JP"/>
        </w:rPr>
        <w:t xml:space="preserve"> </w:t>
      </w:r>
      <w:r w:rsidR="00684407" w:rsidRPr="00F415ED">
        <w:rPr>
          <w:rFonts w:ascii="Times Roman" w:hAnsi="Times Roman" w:cs="Times Roman"/>
          <w:b/>
          <w:bCs/>
          <w:color w:val="008000"/>
          <w:sz w:val="72"/>
          <w:szCs w:val="72"/>
          <w:lang w:val="en-US" w:eastAsia="ja-JP"/>
        </w:rPr>
        <w:t>Projec</w:t>
      </w:r>
      <w:r w:rsidR="003C5A8A" w:rsidRPr="00F415ED">
        <w:rPr>
          <w:rFonts w:ascii="Times Roman" w:hAnsi="Times Roman" w:cs="Times Roman"/>
          <w:b/>
          <w:bCs/>
          <w:color w:val="008000"/>
          <w:sz w:val="72"/>
          <w:szCs w:val="72"/>
          <w:lang w:val="en-US" w:eastAsia="ja-JP"/>
        </w:rPr>
        <w:t>t Stand-Up Review.</w:t>
      </w:r>
    </w:p>
    <w:p w14:paraId="0BD99228" w14:textId="77777777" w:rsidR="00684407" w:rsidRDefault="003C5A8A" w:rsidP="00CD3808">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 xml:space="preserve">This presentation is the </w:t>
      </w:r>
      <w:r w:rsidR="00684407">
        <w:rPr>
          <w:rFonts w:ascii="Times Roman" w:hAnsi="Times Roman" w:cs="Times Roman"/>
          <w:color w:val="000000"/>
          <w:sz w:val="32"/>
          <w:szCs w:val="32"/>
          <w:lang w:val="en-US" w:eastAsia="ja-JP"/>
        </w:rPr>
        <w:t>first summative element of the modu</w:t>
      </w:r>
      <w:r>
        <w:rPr>
          <w:rFonts w:ascii="Times Roman" w:hAnsi="Times Roman" w:cs="Times Roman"/>
          <w:color w:val="000000"/>
          <w:sz w:val="32"/>
          <w:szCs w:val="32"/>
          <w:lang w:val="en-US" w:eastAsia="ja-JP"/>
        </w:rPr>
        <w:t xml:space="preserve">le. </w:t>
      </w:r>
      <w:r w:rsidR="008948E0">
        <w:rPr>
          <w:rFonts w:ascii="Times Roman" w:hAnsi="Times Roman" w:cs="Times Roman"/>
          <w:b/>
          <w:color w:val="FF0000"/>
          <w:sz w:val="32"/>
          <w:szCs w:val="32"/>
          <w:lang w:val="en-US" w:eastAsia="ja-JP"/>
        </w:rPr>
        <w:t>The presentation is worth 25</w:t>
      </w:r>
      <w:r w:rsidR="00684407" w:rsidRPr="00996644">
        <w:rPr>
          <w:rFonts w:ascii="Times Roman" w:hAnsi="Times Roman" w:cs="Times Roman"/>
          <w:b/>
          <w:color w:val="FF0000"/>
          <w:sz w:val="32"/>
          <w:szCs w:val="32"/>
          <w:lang w:val="en-US" w:eastAsia="ja-JP"/>
        </w:rPr>
        <w:t>% of the module mark.</w:t>
      </w:r>
      <w:r w:rsidR="00684407">
        <w:rPr>
          <w:rFonts w:ascii="Times Roman" w:hAnsi="Times Roman" w:cs="Times Roman"/>
          <w:color w:val="000000"/>
          <w:sz w:val="32"/>
          <w:szCs w:val="32"/>
          <w:lang w:val="en-US" w:eastAsia="ja-JP"/>
        </w:rPr>
        <w:t xml:space="preserve"> </w:t>
      </w:r>
    </w:p>
    <w:p w14:paraId="34C8B9AF" w14:textId="789A47F2" w:rsidR="00684407" w:rsidRDefault="007B38F4" w:rsidP="00CD3808">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The presentation serves as the student</w:t>
      </w:r>
      <w:r w:rsidR="00595051">
        <w:rPr>
          <w:rFonts w:ascii="Times Roman" w:hAnsi="Times Roman" w:cs="Times Roman"/>
          <w:color w:val="000000"/>
          <w:sz w:val="32"/>
          <w:szCs w:val="32"/>
          <w:lang w:val="en-US" w:eastAsia="ja-JP"/>
        </w:rPr>
        <w:t>’</w:t>
      </w:r>
      <w:r>
        <w:rPr>
          <w:rFonts w:ascii="Times Roman" w:hAnsi="Times Roman" w:cs="Times Roman"/>
          <w:color w:val="000000"/>
          <w:sz w:val="32"/>
          <w:szCs w:val="32"/>
          <w:lang w:val="en-US" w:eastAsia="ja-JP"/>
        </w:rPr>
        <w:t>s self-assessment o</w:t>
      </w:r>
      <w:r w:rsidR="00595051">
        <w:rPr>
          <w:rFonts w:ascii="Times Roman" w:hAnsi="Times Roman" w:cs="Times Roman"/>
          <w:color w:val="000000"/>
          <w:sz w:val="32"/>
          <w:szCs w:val="32"/>
          <w:lang w:val="en-US" w:eastAsia="ja-JP"/>
        </w:rPr>
        <w:t>f</w:t>
      </w:r>
      <w:r>
        <w:rPr>
          <w:rFonts w:ascii="Times Roman" w:hAnsi="Times Roman" w:cs="Times Roman"/>
          <w:color w:val="000000"/>
          <w:sz w:val="32"/>
          <w:szCs w:val="32"/>
          <w:lang w:val="en-US" w:eastAsia="ja-JP"/>
        </w:rPr>
        <w:t xml:space="preserve"> </w:t>
      </w:r>
      <w:r>
        <w:rPr>
          <w:rFonts w:ascii="Times Roman" w:hAnsi="Times Roman" w:cs="Times Roman"/>
          <w:color w:val="000000"/>
          <w:sz w:val="32"/>
          <w:szCs w:val="32"/>
          <w:lang w:val="en-US" w:eastAsia="ja-JP"/>
        </w:rPr>
        <w:lastRenderedPageBreak/>
        <w:t xml:space="preserve">performance in activities to date. The final mark has to be agreed with the </w:t>
      </w:r>
      <w:ins w:id="64" w:author="GALWAY, Leo" w:date="2018-08-06T16:38:00Z">
        <w:r w:rsidR="00652B52">
          <w:rPr>
            <w:rFonts w:ascii="Times Roman" w:hAnsi="Times Roman" w:cs="Times Roman"/>
            <w:color w:val="000000"/>
            <w:sz w:val="32"/>
            <w:szCs w:val="32"/>
            <w:lang w:val="en-US" w:eastAsia="ja-JP"/>
          </w:rPr>
          <w:t>Project S</w:t>
        </w:r>
      </w:ins>
      <w:r w:rsidR="0086592D">
        <w:rPr>
          <w:rFonts w:ascii="Times Roman" w:hAnsi="Times Roman" w:cs="Times Roman"/>
          <w:color w:val="000000"/>
          <w:sz w:val="32"/>
          <w:szCs w:val="32"/>
          <w:lang w:val="en-US" w:eastAsia="ja-JP"/>
        </w:rPr>
        <w:t xml:space="preserve">upervisor after consultation. The details of the consultation will be provided as written feedback for the </w:t>
      </w:r>
      <w:r w:rsidR="009930D8">
        <w:rPr>
          <w:rFonts w:ascii="Times Roman" w:hAnsi="Times Roman" w:cs="Times Roman"/>
          <w:color w:val="000000"/>
          <w:sz w:val="32"/>
          <w:szCs w:val="32"/>
          <w:lang w:val="en-US" w:eastAsia="ja-JP"/>
        </w:rPr>
        <w:t xml:space="preserve">student. </w:t>
      </w:r>
      <w:r w:rsidR="00595051">
        <w:rPr>
          <w:rFonts w:ascii="Times Roman" w:hAnsi="Times Roman" w:cs="Times Roman"/>
          <w:color w:val="000000"/>
          <w:sz w:val="32"/>
          <w:szCs w:val="32"/>
          <w:lang w:val="en-US" w:eastAsia="ja-JP"/>
        </w:rPr>
        <w:t xml:space="preserve">The purpose of the </w:t>
      </w:r>
      <w:r w:rsidR="00684407">
        <w:rPr>
          <w:rFonts w:ascii="Times Roman" w:hAnsi="Times Roman" w:cs="Times Roman"/>
          <w:color w:val="000000"/>
          <w:sz w:val="32"/>
          <w:szCs w:val="32"/>
          <w:lang w:val="en-US" w:eastAsia="ja-JP"/>
        </w:rPr>
        <w:t>presentation is to demonstrate an understan</w:t>
      </w:r>
      <w:r w:rsidR="00595051">
        <w:rPr>
          <w:rFonts w:ascii="Times Roman" w:hAnsi="Times Roman" w:cs="Times Roman"/>
          <w:color w:val="000000"/>
          <w:sz w:val="32"/>
          <w:szCs w:val="32"/>
          <w:lang w:val="en-US" w:eastAsia="ja-JP"/>
        </w:rPr>
        <w:t xml:space="preserve">ding of the project’s progress and identify </w:t>
      </w:r>
      <w:r w:rsidR="00684407">
        <w:rPr>
          <w:rFonts w:ascii="Times Roman" w:hAnsi="Times Roman" w:cs="Times Roman"/>
          <w:color w:val="000000"/>
          <w:sz w:val="32"/>
          <w:szCs w:val="32"/>
          <w:lang w:val="en-US" w:eastAsia="ja-JP"/>
        </w:rPr>
        <w:t xml:space="preserve">appropriate </w:t>
      </w:r>
      <w:r w:rsidR="00595051">
        <w:rPr>
          <w:rFonts w:ascii="Times Roman" w:hAnsi="Times Roman" w:cs="Times Roman"/>
          <w:color w:val="000000"/>
          <w:sz w:val="32"/>
          <w:szCs w:val="32"/>
          <w:lang w:val="en-US" w:eastAsia="ja-JP"/>
        </w:rPr>
        <w:t xml:space="preserve">corrective actions </w:t>
      </w:r>
      <w:r w:rsidR="00684407">
        <w:rPr>
          <w:rFonts w:ascii="Times Roman" w:hAnsi="Times Roman" w:cs="Times Roman"/>
          <w:color w:val="000000"/>
          <w:sz w:val="32"/>
          <w:szCs w:val="32"/>
          <w:lang w:val="en-US" w:eastAsia="ja-JP"/>
        </w:rPr>
        <w:t xml:space="preserve">if needed. </w:t>
      </w:r>
    </w:p>
    <w:p w14:paraId="13884E69" w14:textId="0311ED2D" w:rsidR="00684407" w:rsidRDefault="00684407" w:rsidP="00CD3808">
      <w:pPr>
        <w:widowControl w:val="0"/>
        <w:autoSpaceDE w:val="0"/>
        <w:autoSpaceDN w:val="0"/>
        <w:adjustRightInd w:val="0"/>
        <w:spacing w:after="240" w:line="360" w:lineRule="atLeast"/>
        <w:jc w:val="both"/>
        <w:rPr>
          <w:ins w:id="65" w:author="kenny adamson" w:date="2018-09-08T11:16:00Z"/>
          <w:rFonts w:ascii="Times Roman" w:hAnsi="Times Roman" w:cs="Times Roman"/>
          <w:color w:val="000000"/>
          <w:sz w:val="32"/>
          <w:szCs w:val="32"/>
          <w:lang w:val="en-US" w:eastAsia="ja-JP"/>
        </w:rPr>
      </w:pPr>
      <w:r>
        <w:rPr>
          <w:rFonts w:ascii="Times Roman" w:hAnsi="Times Roman" w:cs="Times Roman"/>
          <w:color w:val="000000"/>
          <w:sz w:val="32"/>
          <w:szCs w:val="32"/>
          <w:lang w:val="en-US" w:eastAsia="ja-JP"/>
        </w:rPr>
        <w:t>For this eleme</w:t>
      </w:r>
      <w:r w:rsidR="004A732E">
        <w:rPr>
          <w:rFonts w:ascii="Times Roman" w:hAnsi="Times Roman" w:cs="Times Roman"/>
          <w:color w:val="000000"/>
          <w:sz w:val="32"/>
          <w:szCs w:val="32"/>
          <w:lang w:val="en-US" w:eastAsia="ja-JP"/>
        </w:rPr>
        <w:t>n</w:t>
      </w:r>
      <w:r>
        <w:rPr>
          <w:rFonts w:ascii="Times Roman" w:hAnsi="Times Roman" w:cs="Times Roman"/>
          <w:color w:val="000000"/>
          <w:sz w:val="32"/>
          <w:szCs w:val="32"/>
          <w:lang w:val="en-US" w:eastAsia="ja-JP"/>
        </w:rPr>
        <w:t>t of assessment, you are requi</w:t>
      </w:r>
      <w:r w:rsidR="004A732E">
        <w:rPr>
          <w:rFonts w:ascii="Times Roman" w:hAnsi="Times Roman" w:cs="Times Roman"/>
          <w:color w:val="000000"/>
          <w:sz w:val="32"/>
          <w:szCs w:val="32"/>
          <w:lang w:val="en-US" w:eastAsia="ja-JP"/>
        </w:rPr>
        <w:t>red to de</w:t>
      </w:r>
      <w:r w:rsidR="00776B98">
        <w:rPr>
          <w:rFonts w:ascii="Times Roman" w:hAnsi="Times Roman" w:cs="Times Roman"/>
          <w:color w:val="000000"/>
          <w:sz w:val="32"/>
          <w:szCs w:val="32"/>
          <w:lang w:val="en-US" w:eastAsia="ja-JP"/>
        </w:rPr>
        <w:t xml:space="preserve">liver a </w:t>
      </w:r>
      <w:r w:rsidR="00634ABC">
        <w:rPr>
          <w:rFonts w:ascii="Times Roman" w:hAnsi="Times Roman" w:cs="Times Roman"/>
          <w:color w:val="000000"/>
          <w:sz w:val="32"/>
          <w:szCs w:val="32"/>
          <w:lang w:val="en-US" w:eastAsia="ja-JP"/>
        </w:rPr>
        <w:t>30-minute</w:t>
      </w:r>
      <w:r w:rsidR="004A732E">
        <w:rPr>
          <w:rFonts w:ascii="Times Roman" w:hAnsi="Times Roman" w:cs="Times Roman"/>
          <w:color w:val="000000"/>
          <w:sz w:val="32"/>
          <w:szCs w:val="32"/>
          <w:lang w:val="en-US" w:eastAsia="ja-JP"/>
        </w:rPr>
        <w:t xml:space="preserve"> pre</w:t>
      </w:r>
      <w:r>
        <w:rPr>
          <w:rFonts w:ascii="Times Roman" w:hAnsi="Times Roman" w:cs="Times Roman"/>
          <w:color w:val="000000"/>
          <w:sz w:val="32"/>
          <w:szCs w:val="32"/>
          <w:lang w:val="en-US" w:eastAsia="ja-JP"/>
        </w:rPr>
        <w:t>sentation on t</w:t>
      </w:r>
      <w:r w:rsidR="004A732E">
        <w:rPr>
          <w:rFonts w:ascii="Times Roman" w:hAnsi="Times Roman" w:cs="Times Roman"/>
          <w:color w:val="000000"/>
          <w:sz w:val="32"/>
          <w:szCs w:val="32"/>
          <w:lang w:val="en-US" w:eastAsia="ja-JP"/>
        </w:rPr>
        <w:t xml:space="preserve">he progress of the project. </w:t>
      </w:r>
      <w:r>
        <w:rPr>
          <w:rFonts w:ascii="Times Roman" w:hAnsi="Times Roman" w:cs="Times Roman"/>
          <w:color w:val="000000"/>
          <w:sz w:val="32"/>
          <w:szCs w:val="32"/>
          <w:lang w:val="en-US" w:eastAsia="ja-JP"/>
        </w:rPr>
        <w:t xml:space="preserve">You are also required to submit your slides to blackboard on or before the appropriate deadline. </w:t>
      </w:r>
    </w:p>
    <w:p w14:paraId="3D2D8DC9" w14:textId="32A198BB" w:rsidR="00D043BB" w:rsidRDefault="00D043BB" w:rsidP="00CD3808">
      <w:pPr>
        <w:widowControl w:val="0"/>
        <w:autoSpaceDE w:val="0"/>
        <w:autoSpaceDN w:val="0"/>
        <w:adjustRightInd w:val="0"/>
        <w:spacing w:after="240" w:line="360" w:lineRule="atLeast"/>
        <w:jc w:val="both"/>
        <w:rPr>
          <w:rFonts w:ascii="Times Roman" w:hAnsi="Times Roman" w:cs="Times Roman"/>
          <w:color w:val="000000"/>
          <w:szCs w:val="24"/>
          <w:lang w:val="en-US" w:eastAsia="ja-JP"/>
        </w:rPr>
      </w:pPr>
      <w:ins w:id="66" w:author="kenny adamson" w:date="2018-09-08T11:16:00Z">
        <w:r>
          <w:rPr>
            <w:rFonts w:ascii="Times Roman" w:hAnsi="Times Roman" w:cs="Times Roman"/>
            <w:color w:val="000000"/>
            <w:sz w:val="32"/>
            <w:szCs w:val="32"/>
            <w:lang w:val="en-US" w:eastAsia="ja-JP"/>
          </w:rPr>
          <w:t xml:space="preserve">The presentation should be scheduled as a one to one meeting between the student and Project Supervisor at a mutually </w:t>
        </w:r>
      </w:ins>
      <w:ins w:id="67" w:author="kenny adamson" w:date="2018-09-08T11:17:00Z">
        <w:r>
          <w:rPr>
            <w:rFonts w:ascii="Times Roman" w:hAnsi="Times Roman" w:cs="Times Roman"/>
            <w:color w:val="000000"/>
            <w:sz w:val="32"/>
            <w:szCs w:val="32"/>
            <w:lang w:val="en-US" w:eastAsia="ja-JP"/>
          </w:rPr>
          <w:t>convenient</w:t>
        </w:r>
      </w:ins>
      <w:ins w:id="68" w:author="kenny adamson" w:date="2018-09-08T11:16:00Z">
        <w:r>
          <w:rPr>
            <w:rFonts w:ascii="Times Roman" w:hAnsi="Times Roman" w:cs="Times Roman"/>
            <w:color w:val="000000"/>
            <w:sz w:val="32"/>
            <w:szCs w:val="32"/>
            <w:lang w:val="en-US" w:eastAsia="ja-JP"/>
          </w:rPr>
          <w:t xml:space="preserve"> </w:t>
        </w:r>
      </w:ins>
      <w:ins w:id="69" w:author="kenny adamson" w:date="2018-09-08T11:17:00Z">
        <w:r>
          <w:rPr>
            <w:rFonts w:ascii="Times Roman" w:hAnsi="Times Roman" w:cs="Times Roman"/>
            <w:color w:val="000000"/>
            <w:sz w:val="32"/>
            <w:szCs w:val="32"/>
            <w:lang w:val="en-US" w:eastAsia="ja-JP"/>
          </w:rPr>
          <w:t xml:space="preserve">time before week beginning </w:t>
        </w:r>
      </w:ins>
      <w:ins w:id="70" w:author="kenny adamson" w:date="2018-09-08T11:18:00Z">
        <w:r w:rsidR="00415849">
          <w:rPr>
            <w:rFonts w:ascii="Times Roman" w:hAnsi="Times Roman" w:cs="Times Roman"/>
            <w:color w:val="000000"/>
            <w:sz w:val="32"/>
            <w:szCs w:val="32"/>
            <w:lang w:val="en-US" w:eastAsia="ja-JP"/>
          </w:rPr>
          <w:t>7 January 2019.</w:t>
        </w:r>
      </w:ins>
    </w:p>
    <w:p w14:paraId="6F34D1D5" w14:textId="77777777" w:rsidR="00684407" w:rsidRDefault="00285993" w:rsidP="00CD3808">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Topics to be covered in</w:t>
      </w:r>
      <w:r w:rsidR="00684407">
        <w:rPr>
          <w:rFonts w:ascii="Times Roman" w:hAnsi="Times Roman" w:cs="Times Roman"/>
          <w:color w:val="000000"/>
          <w:sz w:val="32"/>
          <w:szCs w:val="32"/>
          <w:lang w:val="en-US" w:eastAsia="ja-JP"/>
        </w:rPr>
        <w:t xml:space="preserve"> the Presentation: </w:t>
      </w:r>
    </w:p>
    <w:p w14:paraId="5862C15A" w14:textId="77777777" w:rsidR="00684407" w:rsidRPr="00B14182"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71" w:author="Chris Jordan" w:date="2018-12-05T15:09:00Z">
            <w:rPr>
              <w:rFonts w:ascii="Times Roman" w:hAnsi="Times Roman" w:cs="Times Roman"/>
              <w:color w:val="000000"/>
              <w:sz w:val="32"/>
              <w:szCs w:val="32"/>
              <w:lang w:val="en-US" w:eastAsia="ja-JP"/>
            </w:rPr>
          </w:rPrChange>
        </w:rPr>
      </w:pPr>
      <w:r w:rsidRPr="00B14182">
        <w:rPr>
          <w:rFonts w:ascii="Times Roman" w:hAnsi="Times Roman" w:cs="Times Roman"/>
          <w:color w:val="000000"/>
          <w:sz w:val="32"/>
          <w:szCs w:val="32"/>
          <w:highlight w:val="green"/>
          <w:lang w:val="en-US" w:eastAsia="ja-JP"/>
          <w:rPrChange w:id="72" w:author="Chris Jordan" w:date="2018-12-05T15:09:00Z">
            <w:rPr>
              <w:rFonts w:ascii="Times Roman" w:hAnsi="Times Roman" w:cs="Times Roman"/>
              <w:color w:val="000000"/>
              <w:sz w:val="32"/>
              <w:szCs w:val="32"/>
              <w:lang w:val="en-US" w:eastAsia="ja-JP"/>
            </w:rPr>
          </w:rPrChange>
        </w:rPr>
        <w:t>Cover Slide: Title of Project and Student Details (Name, Reg</w:t>
      </w:r>
      <w:r w:rsidR="00776B98" w:rsidRPr="00B14182">
        <w:rPr>
          <w:rFonts w:ascii="Times Roman" w:hAnsi="Times Roman" w:cs="Times Roman"/>
          <w:color w:val="000000"/>
          <w:sz w:val="32"/>
          <w:szCs w:val="32"/>
          <w:highlight w:val="green"/>
          <w:lang w:val="en-US" w:eastAsia="ja-JP"/>
          <w:rPrChange w:id="73" w:author="Chris Jordan" w:date="2018-12-05T15:09:00Z">
            <w:rPr>
              <w:rFonts w:ascii="Times Roman" w:hAnsi="Times Roman" w:cs="Times Roman"/>
              <w:color w:val="000000"/>
              <w:sz w:val="32"/>
              <w:szCs w:val="32"/>
              <w:lang w:val="en-US" w:eastAsia="ja-JP"/>
            </w:rPr>
          </w:rPrChange>
        </w:rPr>
        <w:t>istration Number</w:t>
      </w:r>
      <w:r w:rsidRPr="00B14182">
        <w:rPr>
          <w:rFonts w:ascii="Times Roman" w:hAnsi="Times Roman" w:cs="Times Roman"/>
          <w:color w:val="000000"/>
          <w:sz w:val="32"/>
          <w:szCs w:val="32"/>
          <w:highlight w:val="green"/>
          <w:lang w:val="en-US" w:eastAsia="ja-JP"/>
          <w:rPrChange w:id="74" w:author="Chris Jordan" w:date="2018-12-05T15:09:00Z">
            <w:rPr>
              <w:rFonts w:ascii="Times Roman" w:hAnsi="Times Roman" w:cs="Times Roman"/>
              <w:color w:val="000000"/>
              <w:sz w:val="32"/>
              <w:szCs w:val="32"/>
              <w:lang w:val="en-US" w:eastAsia="ja-JP"/>
            </w:rPr>
          </w:rPrChange>
        </w:rPr>
        <w:t xml:space="preserve"> and Course Code)</w:t>
      </w:r>
      <w:r w:rsidR="00782385" w:rsidRPr="00B14182">
        <w:rPr>
          <w:rFonts w:ascii="Times Roman" w:hAnsi="Times Roman" w:cs="Times Roman"/>
          <w:color w:val="000000"/>
          <w:sz w:val="32"/>
          <w:szCs w:val="32"/>
          <w:highlight w:val="green"/>
          <w:lang w:val="en-US" w:eastAsia="ja-JP"/>
          <w:rPrChange w:id="75" w:author="Chris Jordan" w:date="2018-12-05T15:09:00Z">
            <w:rPr>
              <w:rFonts w:ascii="Times Roman" w:hAnsi="Times Roman" w:cs="Times Roman"/>
              <w:color w:val="000000"/>
              <w:sz w:val="32"/>
              <w:szCs w:val="32"/>
              <w:lang w:val="en-US" w:eastAsia="ja-JP"/>
            </w:rPr>
          </w:rPrChange>
        </w:rPr>
        <w:t>.</w:t>
      </w:r>
      <w:r w:rsidRPr="00B14182">
        <w:rPr>
          <w:rFonts w:ascii="Times Roman" w:hAnsi="Times Roman" w:cs="Times Roman"/>
          <w:color w:val="000000"/>
          <w:sz w:val="32"/>
          <w:szCs w:val="32"/>
          <w:highlight w:val="green"/>
          <w:lang w:val="en-US" w:eastAsia="ja-JP"/>
          <w:rPrChange w:id="76" w:author="Chris Jordan" w:date="2018-12-05T15:09:00Z">
            <w:rPr>
              <w:rFonts w:ascii="Times Roman" w:hAnsi="Times Roman" w:cs="Times Roman"/>
              <w:color w:val="000000"/>
              <w:sz w:val="32"/>
              <w:szCs w:val="32"/>
              <w:lang w:val="en-US" w:eastAsia="ja-JP"/>
            </w:rPr>
          </w:rPrChange>
        </w:rPr>
        <w:t> </w:t>
      </w:r>
    </w:p>
    <w:p w14:paraId="5FA085F7" w14:textId="77777777" w:rsidR="00684407" w:rsidRPr="00B14182"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77" w:author="Chris Jordan" w:date="2018-12-05T15:09:00Z">
            <w:rPr>
              <w:rFonts w:ascii="Times Roman" w:hAnsi="Times Roman" w:cs="Times Roman"/>
              <w:color w:val="000000"/>
              <w:sz w:val="32"/>
              <w:szCs w:val="32"/>
              <w:lang w:val="en-US" w:eastAsia="ja-JP"/>
            </w:rPr>
          </w:rPrChange>
        </w:rPr>
      </w:pPr>
      <w:r w:rsidRPr="00B14182">
        <w:rPr>
          <w:rFonts w:ascii="Times Roman" w:hAnsi="Times Roman" w:cs="Times Roman"/>
          <w:color w:val="000000"/>
          <w:sz w:val="32"/>
          <w:szCs w:val="32"/>
          <w:highlight w:val="green"/>
          <w:lang w:val="en-US" w:eastAsia="ja-JP"/>
          <w:rPrChange w:id="78" w:author="Chris Jordan" w:date="2018-12-05T15:09:00Z">
            <w:rPr>
              <w:rFonts w:ascii="Times Roman" w:hAnsi="Times Roman" w:cs="Times Roman"/>
              <w:color w:val="000000"/>
              <w:sz w:val="32"/>
              <w:szCs w:val="32"/>
              <w:lang w:val="en-US" w:eastAsia="ja-JP"/>
            </w:rPr>
          </w:rPrChange>
        </w:rPr>
        <w:t>Problem Statement</w:t>
      </w:r>
      <w:r w:rsidR="00782385" w:rsidRPr="00B14182">
        <w:rPr>
          <w:rFonts w:ascii="Times Roman" w:hAnsi="Times Roman" w:cs="Times Roman"/>
          <w:color w:val="000000"/>
          <w:sz w:val="32"/>
          <w:szCs w:val="32"/>
          <w:highlight w:val="green"/>
          <w:lang w:val="en-US" w:eastAsia="ja-JP"/>
          <w:rPrChange w:id="79" w:author="Chris Jordan" w:date="2018-12-05T15:09:00Z">
            <w:rPr>
              <w:rFonts w:ascii="Times Roman" w:hAnsi="Times Roman" w:cs="Times Roman"/>
              <w:color w:val="000000"/>
              <w:sz w:val="32"/>
              <w:szCs w:val="32"/>
              <w:lang w:val="en-US" w:eastAsia="ja-JP"/>
            </w:rPr>
          </w:rPrChange>
        </w:rPr>
        <w:t>.</w:t>
      </w:r>
      <w:r w:rsidRPr="00B14182">
        <w:rPr>
          <w:rFonts w:ascii="Times Roman" w:hAnsi="Times Roman" w:cs="Times Roman"/>
          <w:color w:val="000000"/>
          <w:sz w:val="32"/>
          <w:szCs w:val="32"/>
          <w:highlight w:val="green"/>
          <w:lang w:val="en-US" w:eastAsia="ja-JP"/>
          <w:rPrChange w:id="80" w:author="Chris Jordan" w:date="2018-12-05T15:09:00Z">
            <w:rPr>
              <w:rFonts w:ascii="Times Roman" w:hAnsi="Times Roman" w:cs="Times Roman"/>
              <w:color w:val="000000"/>
              <w:sz w:val="32"/>
              <w:szCs w:val="32"/>
              <w:lang w:val="en-US" w:eastAsia="ja-JP"/>
            </w:rPr>
          </w:rPrChange>
        </w:rPr>
        <w:t xml:space="preserve">  </w:t>
      </w:r>
    </w:p>
    <w:p w14:paraId="2C4040A1" w14:textId="77777777" w:rsidR="00684407" w:rsidRPr="00B14182"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81" w:author="Chris Jordan" w:date="2018-12-05T15:09:00Z">
            <w:rPr>
              <w:rFonts w:ascii="Times Roman" w:hAnsi="Times Roman" w:cs="Times Roman"/>
              <w:color w:val="000000"/>
              <w:sz w:val="32"/>
              <w:szCs w:val="32"/>
              <w:lang w:val="en-US" w:eastAsia="ja-JP"/>
            </w:rPr>
          </w:rPrChange>
        </w:rPr>
      </w:pPr>
      <w:r w:rsidRPr="00B14182">
        <w:rPr>
          <w:rFonts w:ascii="Times Roman" w:hAnsi="Times Roman" w:cs="Times Roman"/>
          <w:color w:val="000000"/>
          <w:sz w:val="32"/>
          <w:szCs w:val="32"/>
          <w:highlight w:val="green"/>
          <w:lang w:val="en-US" w:eastAsia="ja-JP"/>
          <w:rPrChange w:id="82" w:author="Chris Jordan" w:date="2018-12-05T15:09:00Z">
            <w:rPr>
              <w:rFonts w:ascii="Times Roman" w:hAnsi="Times Roman" w:cs="Times Roman"/>
              <w:color w:val="000000"/>
              <w:sz w:val="32"/>
              <w:szCs w:val="32"/>
              <w:lang w:val="en-US" w:eastAsia="ja-JP"/>
            </w:rPr>
          </w:rPrChange>
        </w:rPr>
        <w:t>Proposed Problem Solution and Project Aim</w:t>
      </w:r>
      <w:r w:rsidR="00782385" w:rsidRPr="00B14182">
        <w:rPr>
          <w:rFonts w:ascii="Times Roman" w:hAnsi="Times Roman" w:cs="Times Roman"/>
          <w:color w:val="000000"/>
          <w:sz w:val="32"/>
          <w:szCs w:val="32"/>
          <w:highlight w:val="green"/>
          <w:lang w:val="en-US" w:eastAsia="ja-JP"/>
          <w:rPrChange w:id="83" w:author="Chris Jordan" w:date="2018-12-05T15:09:00Z">
            <w:rPr>
              <w:rFonts w:ascii="Times Roman" w:hAnsi="Times Roman" w:cs="Times Roman"/>
              <w:color w:val="000000"/>
              <w:sz w:val="32"/>
              <w:szCs w:val="32"/>
              <w:lang w:val="en-US" w:eastAsia="ja-JP"/>
            </w:rPr>
          </w:rPrChange>
        </w:rPr>
        <w:t>.</w:t>
      </w:r>
    </w:p>
    <w:p w14:paraId="37FC298B" w14:textId="77777777" w:rsidR="00684407" w:rsidRPr="00285993"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BF5BFD">
        <w:rPr>
          <w:rFonts w:ascii="Times Roman" w:hAnsi="Times Roman" w:cs="Times Roman"/>
          <w:color w:val="000000"/>
          <w:sz w:val="32"/>
          <w:szCs w:val="32"/>
          <w:highlight w:val="green"/>
          <w:lang w:val="en-US" w:eastAsia="ja-JP"/>
          <w:rPrChange w:id="84" w:author="Chris Jordan" w:date="2018-12-05T15:24:00Z">
            <w:rPr>
              <w:rFonts w:ascii="Times Roman" w:hAnsi="Times Roman" w:cs="Times Roman"/>
              <w:color w:val="000000"/>
              <w:sz w:val="32"/>
              <w:szCs w:val="32"/>
              <w:lang w:val="en-US" w:eastAsia="ja-JP"/>
            </w:rPr>
          </w:rPrChange>
        </w:rPr>
        <w:t>Summary of Requi</w:t>
      </w:r>
      <w:r w:rsidR="00285993" w:rsidRPr="00BF5BFD">
        <w:rPr>
          <w:rFonts w:ascii="Times Roman" w:hAnsi="Times Roman" w:cs="Times Roman"/>
          <w:color w:val="000000"/>
          <w:sz w:val="32"/>
          <w:szCs w:val="32"/>
          <w:highlight w:val="green"/>
          <w:lang w:val="en-US" w:eastAsia="ja-JP"/>
          <w:rPrChange w:id="85" w:author="Chris Jordan" w:date="2018-12-05T15:24:00Z">
            <w:rPr>
              <w:rFonts w:ascii="Times Roman" w:hAnsi="Times Roman" w:cs="Times Roman"/>
              <w:color w:val="000000"/>
              <w:sz w:val="32"/>
              <w:szCs w:val="32"/>
              <w:lang w:val="en-US" w:eastAsia="ja-JP"/>
            </w:rPr>
          </w:rPrChange>
        </w:rPr>
        <w:t>rements Gathering Strategy used</w:t>
      </w:r>
      <w:r w:rsidR="00782385" w:rsidRPr="00DD610F">
        <w:rPr>
          <w:rFonts w:ascii="Times Roman" w:hAnsi="Times Roman" w:cs="Times Roman"/>
          <w:color w:val="000000"/>
          <w:sz w:val="32"/>
          <w:szCs w:val="32"/>
          <w:highlight w:val="yellow"/>
          <w:lang w:val="en-US" w:eastAsia="ja-JP"/>
          <w:rPrChange w:id="86" w:author="Chris Jordan" w:date="2018-12-03T22:06:00Z">
            <w:rPr>
              <w:rFonts w:ascii="Times Roman" w:hAnsi="Times Roman" w:cs="Times Roman"/>
              <w:color w:val="000000"/>
              <w:sz w:val="32"/>
              <w:szCs w:val="32"/>
              <w:lang w:val="en-US" w:eastAsia="ja-JP"/>
            </w:rPr>
          </w:rPrChange>
        </w:rPr>
        <w:t>.</w:t>
      </w:r>
      <w:r w:rsidR="00634ABC">
        <w:rPr>
          <w:rFonts w:ascii="Times Roman" w:hAnsi="Times Roman" w:cs="Times Roman"/>
          <w:color w:val="000000"/>
          <w:sz w:val="32"/>
          <w:szCs w:val="32"/>
          <w:lang w:val="en-US" w:eastAsia="ja-JP"/>
        </w:rPr>
        <w:t xml:space="preserve">  </w:t>
      </w:r>
      <w:r w:rsidRPr="00285993">
        <w:rPr>
          <w:rFonts w:ascii="Times Roman" w:hAnsi="Times Roman" w:cs="Times Roman"/>
          <w:color w:val="000000"/>
          <w:sz w:val="32"/>
          <w:szCs w:val="32"/>
          <w:lang w:val="en-US" w:eastAsia="ja-JP"/>
        </w:rPr>
        <w:t> </w:t>
      </w:r>
    </w:p>
    <w:p w14:paraId="5FD29728" w14:textId="5DD7F56B" w:rsidR="00684407" w:rsidRPr="00BF5BFD"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87" w:author="Chris Jordan" w:date="2018-12-05T15:29:00Z">
            <w:rPr>
              <w:rFonts w:ascii="Times Roman" w:hAnsi="Times Roman" w:cs="Times Roman"/>
              <w:color w:val="000000"/>
              <w:sz w:val="32"/>
              <w:szCs w:val="32"/>
              <w:lang w:val="en-US" w:eastAsia="ja-JP"/>
            </w:rPr>
          </w:rPrChange>
        </w:rPr>
      </w:pPr>
      <w:r w:rsidRPr="00BF5BFD">
        <w:rPr>
          <w:rFonts w:ascii="Times Roman" w:hAnsi="Times Roman" w:cs="Times Roman"/>
          <w:color w:val="000000"/>
          <w:sz w:val="32"/>
          <w:szCs w:val="32"/>
          <w:highlight w:val="green"/>
          <w:lang w:val="en-US" w:eastAsia="ja-JP"/>
          <w:rPrChange w:id="88" w:author="Chris Jordan" w:date="2018-12-05T15:29:00Z">
            <w:rPr>
              <w:rFonts w:ascii="Times Roman" w:hAnsi="Times Roman" w:cs="Times Roman"/>
              <w:color w:val="000000"/>
              <w:sz w:val="32"/>
              <w:szCs w:val="32"/>
              <w:lang w:val="en-US" w:eastAsia="ja-JP"/>
            </w:rPr>
          </w:rPrChange>
        </w:rPr>
        <w:t xml:space="preserve">Full list of </w:t>
      </w:r>
      <w:r w:rsidR="00285993" w:rsidRPr="00BF5BFD">
        <w:rPr>
          <w:rFonts w:ascii="Times Roman" w:hAnsi="Times Roman" w:cs="Times Roman"/>
          <w:color w:val="000000"/>
          <w:sz w:val="32"/>
          <w:szCs w:val="32"/>
          <w:highlight w:val="green"/>
          <w:lang w:val="en-US" w:eastAsia="ja-JP"/>
          <w:rPrChange w:id="89" w:author="Chris Jordan" w:date="2018-12-05T15:29:00Z">
            <w:rPr>
              <w:rFonts w:ascii="Times Roman" w:hAnsi="Times Roman" w:cs="Times Roman"/>
              <w:color w:val="000000"/>
              <w:sz w:val="32"/>
              <w:szCs w:val="32"/>
              <w:lang w:val="en-US" w:eastAsia="ja-JP"/>
            </w:rPr>
          </w:rPrChange>
        </w:rPr>
        <w:t xml:space="preserve">functional and non-functional </w:t>
      </w:r>
      <w:r w:rsidRPr="00BF5BFD">
        <w:rPr>
          <w:rFonts w:ascii="Times Roman" w:hAnsi="Times Roman" w:cs="Times Roman"/>
          <w:color w:val="000000"/>
          <w:sz w:val="32"/>
          <w:szCs w:val="32"/>
          <w:highlight w:val="green"/>
          <w:lang w:val="en-US" w:eastAsia="ja-JP"/>
          <w:rPrChange w:id="90" w:author="Chris Jordan" w:date="2018-12-05T15:29:00Z">
            <w:rPr>
              <w:rFonts w:ascii="Times Roman" w:hAnsi="Times Roman" w:cs="Times Roman"/>
              <w:color w:val="000000"/>
              <w:sz w:val="32"/>
              <w:szCs w:val="32"/>
              <w:lang w:val="en-US" w:eastAsia="ja-JP"/>
            </w:rPr>
          </w:rPrChange>
        </w:rPr>
        <w:t>requirements in table form</w:t>
      </w:r>
      <w:ins w:id="91" w:author="GALWAY, Leo" w:date="2018-08-06T16:42:00Z">
        <w:r w:rsidR="00652B52" w:rsidRPr="00BF5BFD">
          <w:rPr>
            <w:rFonts w:ascii="Times Roman" w:hAnsi="Times Roman" w:cs="Times Roman"/>
            <w:color w:val="000000"/>
            <w:sz w:val="32"/>
            <w:szCs w:val="32"/>
            <w:highlight w:val="green"/>
            <w:lang w:val="en-US" w:eastAsia="ja-JP"/>
            <w:rPrChange w:id="92" w:author="Chris Jordan" w:date="2018-12-05T15:29:00Z">
              <w:rPr>
                <w:rFonts w:ascii="Times Roman" w:hAnsi="Times Roman" w:cs="Times Roman"/>
                <w:color w:val="000000"/>
                <w:sz w:val="32"/>
                <w:szCs w:val="32"/>
                <w:lang w:val="en-US" w:eastAsia="ja-JP"/>
              </w:rPr>
            </w:rPrChange>
          </w:rPr>
          <w:t xml:space="preserve"> </w:t>
        </w:r>
      </w:ins>
      <w:r w:rsidRPr="00BF5BFD">
        <w:rPr>
          <w:rFonts w:ascii="Times Roman" w:hAnsi="Times Roman" w:cs="Times Roman"/>
          <w:color w:val="000000"/>
          <w:sz w:val="32"/>
          <w:szCs w:val="32"/>
          <w:highlight w:val="green"/>
          <w:lang w:val="en-US" w:eastAsia="ja-JP"/>
          <w:rPrChange w:id="93" w:author="Chris Jordan" w:date="2018-12-05T15:29:00Z">
            <w:rPr>
              <w:rFonts w:ascii="Times Roman" w:hAnsi="Times Roman" w:cs="Times Roman"/>
              <w:color w:val="000000"/>
              <w:sz w:val="32"/>
              <w:szCs w:val="32"/>
              <w:lang w:val="en-US" w:eastAsia="ja-JP"/>
            </w:rPr>
          </w:rPrChange>
        </w:rPr>
        <w:t xml:space="preserve">(Note: If this takes more than 1-2 slides, please provide a </w:t>
      </w:r>
      <w:r w:rsidR="005E3F45" w:rsidRPr="00BF5BFD">
        <w:rPr>
          <w:rFonts w:ascii="Times Roman" w:hAnsi="Times Roman" w:cs="Times Roman"/>
          <w:color w:val="000000"/>
          <w:sz w:val="32"/>
          <w:szCs w:val="32"/>
          <w:highlight w:val="green"/>
          <w:lang w:val="en-US" w:eastAsia="ja-JP"/>
          <w:rPrChange w:id="94" w:author="Chris Jordan" w:date="2018-12-05T15:29:00Z">
            <w:rPr>
              <w:rFonts w:ascii="Times Roman" w:hAnsi="Times Roman" w:cs="Times Roman"/>
              <w:color w:val="000000"/>
              <w:sz w:val="32"/>
              <w:szCs w:val="32"/>
              <w:lang w:val="en-US" w:eastAsia="ja-JP"/>
            </w:rPr>
          </w:rPrChange>
        </w:rPr>
        <w:t xml:space="preserve">separate printed version </w:t>
      </w:r>
      <w:r w:rsidRPr="00BF5BFD">
        <w:rPr>
          <w:rFonts w:ascii="Times Roman" w:hAnsi="Times Roman" w:cs="Times Roman"/>
          <w:color w:val="000000"/>
          <w:sz w:val="32"/>
          <w:szCs w:val="32"/>
          <w:highlight w:val="green"/>
          <w:lang w:val="en-US" w:eastAsia="ja-JP"/>
          <w:rPrChange w:id="95" w:author="Chris Jordan" w:date="2018-12-05T15:29:00Z">
            <w:rPr>
              <w:rFonts w:ascii="Times Roman" w:hAnsi="Times Roman" w:cs="Times Roman"/>
              <w:color w:val="000000"/>
              <w:sz w:val="32"/>
              <w:szCs w:val="32"/>
              <w:lang w:val="en-US" w:eastAsia="ja-JP"/>
            </w:rPr>
          </w:rPrChange>
        </w:rPr>
        <w:t>with all the requirements)</w:t>
      </w:r>
      <w:r w:rsidR="00782385" w:rsidRPr="00BF5BFD">
        <w:rPr>
          <w:rFonts w:ascii="Times Roman" w:hAnsi="Times Roman" w:cs="Times Roman"/>
          <w:color w:val="000000"/>
          <w:sz w:val="32"/>
          <w:szCs w:val="32"/>
          <w:highlight w:val="green"/>
          <w:lang w:val="en-US" w:eastAsia="ja-JP"/>
          <w:rPrChange w:id="96" w:author="Chris Jordan" w:date="2018-12-05T15:29:00Z">
            <w:rPr>
              <w:rFonts w:ascii="Times Roman" w:hAnsi="Times Roman" w:cs="Times Roman"/>
              <w:color w:val="000000"/>
              <w:sz w:val="32"/>
              <w:szCs w:val="32"/>
              <w:lang w:val="en-US" w:eastAsia="ja-JP"/>
            </w:rPr>
          </w:rPrChange>
        </w:rPr>
        <w:t>.</w:t>
      </w:r>
      <w:r w:rsidR="00634ABC" w:rsidRPr="00BF5BFD">
        <w:rPr>
          <w:rFonts w:ascii="Times Roman" w:hAnsi="Times Roman" w:cs="Times Roman"/>
          <w:color w:val="000000"/>
          <w:sz w:val="32"/>
          <w:szCs w:val="32"/>
          <w:highlight w:val="green"/>
          <w:lang w:val="en-US" w:eastAsia="ja-JP"/>
          <w:rPrChange w:id="97" w:author="Chris Jordan" w:date="2018-12-05T15:29:00Z">
            <w:rPr>
              <w:rFonts w:ascii="Times Roman" w:hAnsi="Times Roman" w:cs="Times Roman"/>
              <w:color w:val="000000"/>
              <w:sz w:val="32"/>
              <w:szCs w:val="32"/>
              <w:lang w:val="en-US" w:eastAsia="ja-JP"/>
            </w:rPr>
          </w:rPrChange>
        </w:rPr>
        <w:t xml:space="preserve"> </w:t>
      </w:r>
    </w:p>
    <w:p w14:paraId="2CFDB552" w14:textId="77777777" w:rsidR="00D5799B"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C6780B">
        <w:rPr>
          <w:rFonts w:ascii="Times Roman" w:hAnsi="Times Roman" w:cs="Times Roman"/>
          <w:color w:val="000000"/>
          <w:sz w:val="32"/>
          <w:szCs w:val="32"/>
          <w:highlight w:val="green"/>
          <w:lang w:val="en-US" w:eastAsia="ja-JP"/>
          <w:rPrChange w:id="98" w:author="Chris Jordan" w:date="2018-12-05T15:33:00Z">
            <w:rPr>
              <w:rFonts w:ascii="Times Roman" w:hAnsi="Times Roman" w:cs="Times Roman"/>
              <w:color w:val="000000"/>
              <w:sz w:val="32"/>
              <w:szCs w:val="32"/>
              <w:lang w:val="en-US" w:eastAsia="ja-JP"/>
            </w:rPr>
          </w:rPrChange>
        </w:rPr>
        <w:t>Summary of Requirement Proritisation Strategy</w:t>
      </w:r>
      <w:r w:rsidR="00782385">
        <w:rPr>
          <w:rFonts w:ascii="Times Roman" w:hAnsi="Times Roman" w:cs="Times Roman"/>
          <w:color w:val="000000"/>
          <w:sz w:val="32"/>
          <w:szCs w:val="32"/>
          <w:lang w:val="en-US" w:eastAsia="ja-JP"/>
        </w:rPr>
        <w:t>.</w:t>
      </w:r>
      <w:r>
        <w:rPr>
          <w:rFonts w:ascii="Times Roman" w:hAnsi="Times Roman" w:cs="Times Roman"/>
          <w:color w:val="000000"/>
          <w:sz w:val="32"/>
          <w:szCs w:val="32"/>
          <w:lang w:val="en-US" w:eastAsia="ja-JP"/>
        </w:rPr>
        <w:t> </w:t>
      </w:r>
    </w:p>
    <w:p w14:paraId="1C21D1D3" w14:textId="77777777" w:rsidR="00D5799B" w:rsidRDefault="00D5799B" w:rsidP="00CD3808">
      <w:pPr>
        <w:widowControl w:val="0"/>
        <w:tabs>
          <w:tab w:val="left" w:pos="220"/>
          <w:tab w:val="left" w:pos="720"/>
        </w:tabs>
        <w:autoSpaceDE w:val="0"/>
        <w:autoSpaceDN w:val="0"/>
        <w:adjustRightInd w:val="0"/>
        <w:spacing w:after="320" w:line="360" w:lineRule="atLeast"/>
        <w:ind w:left="720"/>
        <w:jc w:val="both"/>
        <w:rPr>
          <w:rFonts w:ascii="Times Roman" w:hAnsi="Times Roman" w:cs="Times Roman"/>
          <w:color w:val="000000"/>
          <w:sz w:val="32"/>
          <w:szCs w:val="32"/>
          <w:lang w:val="en-US" w:eastAsia="ja-JP"/>
        </w:rPr>
      </w:pPr>
    </w:p>
    <w:p w14:paraId="587B469F" w14:textId="77777777" w:rsidR="00684407" w:rsidRPr="00C6780B" w:rsidRDefault="00684407" w:rsidP="00CD3808">
      <w:pPr>
        <w:widowControl w:val="0"/>
        <w:numPr>
          <w:ilvl w:val="0"/>
          <w:numId w:val="10"/>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99" w:author="Chris Jordan" w:date="2018-12-05T15:38:00Z">
            <w:rPr>
              <w:rFonts w:ascii="Times Roman" w:hAnsi="Times Roman" w:cs="Times Roman"/>
              <w:color w:val="000000"/>
              <w:sz w:val="32"/>
              <w:szCs w:val="32"/>
              <w:lang w:val="en-US" w:eastAsia="ja-JP"/>
            </w:rPr>
          </w:rPrChange>
        </w:rPr>
      </w:pPr>
      <w:r w:rsidRPr="00C6780B">
        <w:rPr>
          <w:rFonts w:ascii="Times Roman" w:hAnsi="Times Roman" w:cs="Times Roman"/>
          <w:color w:val="000000"/>
          <w:sz w:val="32"/>
          <w:szCs w:val="32"/>
          <w:highlight w:val="green"/>
          <w:lang w:val="en-US" w:eastAsia="ja-JP"/>
          <w:rPrChange w:id="100" w:author="Chris Jordan" w:date="2018-12-05T15:38:00Z">
            <w:rPr>
              <w:rFonts w:ascii="Times Roman" w:hAnsi="Times Roman" w:cs="Times Roman"/>
              <w:color w:val="000000"/>
              <w:sz w:val="32"/>
              <w:szCs w:val="32"/>
              <w:lang w:val="en-US" w:eastAsia="ja-JP"/>
            </w:rPr>
          </w:rPrChange>
        </w:rPr>
        <w:t>Risk Table including risk description and appreciation for the severity and impa</w:t>
      </w:r>
      <w:r w:rsidR="00782385" w:rsidRPr="00C6780B">
        <w:rPr>
          <w:rFonts w:ascii="Times Roman" w:hAnsi="Times Roman" w:cs="Times Roman"/>
          <w:color w:val="000000"/>
          <w:sz w:val="32"/>
          <w:szCs w:val="32"/>
          <w:highlight w:val="green"/>
          <w:lang w:val="en-US" w:eastAsia="ja-JP"/>
          <w:rPrChange w:id="101" w:author="Chris Jordan" w:date="2018-12-05T15:38:00Z">
            <w:rPr>
              <w:rFonts w:ascii="Times Roman" w:hAnsi="Times Roman" w:cs="Times Roman"/>
              <w:color w:val="000000"/>
              <w:sz w:val="32"/>
              <w:szCs w:val="32"/>
              <w:lang w:val="en-US" w:eastAsia="ja-JP"/>
            </w:rPr>
          </w:rPrChange>
        </w:rPr>
        <w:t>ct (risk factor) on the project.</w:t>
      </w:r>
    </w:p>
    <w:p w14:paraId="0C5119BB" w14:textId="77777777" w:rsidR="00684407" w:rsidRPr="00C6780B"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102" w:author="Chris Jordan" w:date="2018-12-05T15:44:00Z">
            <w:rPr>
              <w:rFonts w:ascii="Times Roman" w:hAnsi="Times Roman" w:cs="Times Roman"/>
              <w:color w:val="000000"/>
              <w:sz w:val="32"/>
              <w:szCs w:val="32"/>
              <w:lang w:val="en-US" w:eastAsia="ja-JP"/>
            </w:rPr>
          </w:rPrChange>
        </w:rPr>
      </w:pPr>
      <w:r w:rsidRPr="00C6780B">
        <w:rPr>
          <w:rFonts w:ascii="Times Roman" w:hAnsi="Times Roman" w:cs="Times Roman"/>
          <w:color w:val="000000"/>
          <w:sz w:val="32"/>
          <w:szCs w:val="32"/>
          <w:highlight w:val="green"/>
          <w:lang w:val="en-US" w:eastAsia="ja-JP"/>
          <w:rPrChange w:id="103" w:author="Chris Jordan" w:date="2018-12-05T15:44:00Z">
            <w:rPr>
              <w:rFonts w:ascii="Times Roman" w:hAnsi="Times Roman" w:cs="Times Roman"/>
              <w:color w:val="000000"/>
              <w:sz w:val="32"/>
              <w:szCs w:val="32"/>
              <w:lang w:val="en-US" w:eastAsia="ja-JP"/>
            </w:rPr>
          </w:rPrChange>
        </w:rPr>
        <w:t>Summa</w:t>
      </w:r>
      <w:r w:rsidR="00F369B2" w:rsidRPr="00C6780B">
        <w:rPr>
          <w:rFonts w:ascii="Times Roman" w:hAnsi="Times Roman" w:cs="Times Roman"/>
          <w:color w:val="000000"/>
          <w:sz w:val="32"/>
          <w:szCs w:val="32"/>
          <w:highlight w:val="green"/>
          <w:lang w:val="en-US" w:eastAsia="ja-JP"/>
          <w:rPrChange w:id="104" w:author="Chris Jordan" w:date="2018-12-05T15:44:00Z">
            <w:rPr>
              <w:rFonts w:ascii="Times Roman" w:hAnsi="Times Roman" w:cs="Times Roman"/>
              <w:color w:val="000000"/>
              <w:sz w:val="32"/>
              <w:szCs w:val="32"/>
              <w:lang w:val="en-US" w:eastAsia="ja-JP"/>
            </w:rPr>
          </w:rPrChange>
        </w:rPr>
        <w:t>ry of Risk Mitigation Strategy</w:t>
      </w:r>
      <w:r w:rsidR="00782385" w:rsidRPr="00C6780B">
        <w:rPr>
          <w:rFonts w:ascii="Times Roman" w:hAnsi="Times Roman" w:cs="Times Roman"/>
          <w:color w:val="000000"/>
          <w:sz w:val="32"/>
          <w:szCs w:val="32"/>
          <w:highlight w:val="green"/>
          <w:lang w:val="en-US" w:eastAsia="ja-JP"/>
          <w:rPrChange w:id="105" w:author="Chris Jordan" w:date="2018-12-05T15:44:00Z">
            <w:rPr>
              <w:rFonts w:ascii="Times Roman" w:hAnsi="Times Roman" w:cs="Times Roman"/>
              <w:color w:val="000000"/>
              <w:sz w:val="32"/>
              <w:szCs w:val="32"/>
              <w:lang w:val="en-US" w:eastAsia="ja-JP"/>
            </w:rPr>
          </w:rPrChange>
        </w:rPr>
        <w:t>.</w:t>
      </w:r>
      <w:r w:rsidR="00634ABC" w:rsidRPr="00C6780B">
        <w:rPr>
          <w:rFonts w:ascii="Times Roman" w:hAnsi="Times Roman" w:cs="Times Roman"/>
          <w:color w:val="000000"/>
          <w:sz w:val="32"/>
          <w:szCs w:val="32"/>
          <w:highlight w:val="green"/>
          <w:lang w:val="en-US" w:eastAsia="ja-JP"/>
          <w:rPrChange w:id="106" w:author="Chris Jordan" w:date="2018-12-05T15:44:00Z">
            <w:rPr>
              <w:rFonts w:ascii="Times Roman" w:hAnsi="Times Roman" w:cs="Times Roman"/>
              <w:color w:val="000000"/>
              <w:sz w:val="32"/>
              <w:szCs w:val="32"/>
              <w:lang w:val="en-US" w:eastAsia="ja-JP"/>
            </w:rPr>
          </w:rPrChange>
        </w:rPr>
        <w:t> </w:t>
      </w:r>
    </w:p>
    <w:p w14:paraId="1E54D7DA" w14:textId="30AA1C3E" w:rsidR="00684407" w:rsidRPr="0081038B"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107" w:author="Chris Jordan" w:date="2018-12-05T16:01:00Z">
            <w:rPr>
              <w:rFonts w:ascii="Times Roman" w:hAnsi="Times Roman" w:cs="Times Roman"/>
              <w:color w:val="000000"/>
              <w:sz w:val="32"/>
              <w:szCs w:val="32"/>
              <w:lang w:val="en-US" w:eastAsia="ja-JP"/>
            </w:rPr>
          </w:rPrChange>
        </w:rPr>
      </w:pPr>
      <w:r w:rsidRPr="0081038B">
        <w:rPr>
          <w:rFonts w:ascii="Times Roman" w:hAnsi="Times Roman" w:cs="Times Roman"/>
          <w:color w:val="000000"/>
          <w:sz w:val="32"/>
          <w:szCs w:val="32"/>
          <w:highlight w:val="green"/>
          <w:lang w:val="en-US" w:eastAsia="ja-JP"/>
          <w:rPrChange w:id="108" w:author="Chris Jordan" w:date="2018-12-05T16:01:00Z">
            <w:rPr>
              <w:rFonts w:ascii="Times Roman" w:hAnsi="Times Roman" w:cs="Times Roman"/>
              <w:color w:val="000000"/>
              <w:sz w:val="32"/>
              <w:szCs w:val="32"/>
              <w:lang w:val="en-US" w:eastAsia="ja-JP"/>
            </w:rPr>
          </w:rPrChange>
        </w:rPr>
        <w:t>Choice and</w:t>
      </w:r>
      <w:r w:rsidR="00CA3F82" w:rsidRPr="0081038B">
        <w:rPr>
          <w:rFonts w:ascii="Times Roman" w:hAnsi="Times Roman" w:cs="Times Roman"/>
          <w:color w:val="000000"/>
          <w:sz w:val="32"/>
          <w:szCs w:val="32"/>
          <w:highlight w:val="green"/>
          <w:lang w:val="en-US" w:eastAsia="ja-JP"/>
          <w:rPrChange w:id="109" w:author="Chris Jordan" w:date="2018-12-05T16:01:00Z">
            <w:rPr>
              <w:rFonts w:ascii="Times Roman" w:hAnsi="Times Roman" w:cs="Times Roman"/>
              <w:color w:val="000000"/>
              <w:sz w:val="32"/>
              <w:szCs w:val="32"/>
              <w:lang w:val="en-US" w:eastAsia="ja-JP"/>
            </w:rPr>
          </w:rPrChange>
        </w:rPr>
        <w:t xml:space="preserve"> justification of Software </w:t>
      </w:r>
      <w:ins w:id="110" w:author="GALWAY, Leo" w:date="2018-08-06T16:46:00Z">
        <w:r w:rsidR="007826E5" w:rsidRPr="0081038B">
          <w:rPr>
            <w:rFonts w:ascii="Times Roman" w:hAnsi="Times Roman" w:cs="Times Roman"/>
            <w:color w:val="000000"/>
            <w:sz w:val="32"/>
            <w:szCs w:val="32"/>
            <w:highlight w:val="green"/>
            <w:lang w:val="en-US" w:eastAsia="ja-JP"/>
            <w:rPrChange w:id="111" w:author="Chris Jordan" w:date="2018-12-05T16:01:00Z">
              <w:rPr>
                <w:rFonts w:ascii="Times Roman" w:hAnsi="Times Roman" w:cs="Times Roman"/>
                <w:color w:val="000000"/>
                <w:sz w:val="32"/>
                <w:szCs w:val="32"/>
                <w:lang w:val="en-US" w:eastAsia="ja-JP"/>
              </w:rPr>
            </w:rPrChange>
          </w:rPr>
          <w:t xml:space="preserve">Development </w:t>
        </w:r>
      </w:ins>
      <w:r w:rsidR="00CA3F82" w:rsidRPr="0081038B">
        <w:rPr>
          <w:rFonts w:ascii="Times Roman" w:hAnsi="Times Roman" w:cs="Times Roman"/>
          <w:color w:val="000000"/>
          <w:sz w:val="32"/>
          <w:szCs w:val="32"/>
          <w:highlight w:val="green"/>
          <w:lang w:val="en-US" w:eastAsia="ja-JP"/>
          <w:rPrChange w:id="112" w:author="Chris Jordan" w:date="2018-12-05T16:01:00Z">
            <w:rPr>
              <w:rFonts w:ascii="Times Roman" w:hAnsi="Times Roman" w:cs="Times Roman"/>
              <w:color w:val="000000"/>
              <w:sz w:val="32"/>
              <w:szCs w:val="32"/>
              <w:lang w:val="en-US" w:eastAsia="ja-JP"/>
            </w:rPr>
          </w:rPrChange>
        </w:rPr>
        <w:t>Lifec</w:t>
      </w:r>
      <w:r w:rsidRPr="0081038B">
        <w:rPr>
          <w:rFonts w:ascii="Times Roman" w:hAnsi="Times Roman" w:cs="Times Roman"/>
          <w:color w:val="000000"/>
          <w:sz w:val="32"/>
          <w:szCs w:val="32"/>
          <w:highlight w:val="green"/>
          <w:lang w:val="en-US" w:eastAsia="ja-JP"/>
          <w:rPrChange w:id="113" w:author="Chris Jordan" w:date="2018-12-05T16:01:00Z">
            <w:rPr>
              <w:rFonts w:ascii="Times Roman" w:hAnsi="Times Roman" w:cs="Times Roman"/>
              <w:color w:val="000000"/>
              <w:sz w:val="32"/>
              <w:szCs w:val="32"/>
              <w:lang w:val="en-US" w:eastAsia="ja-JP"/>
            </w:rPr>
          </w:rPrChange>
        </w:rPr>
        <w:t>ycle Methodology to be used</w:t>
      </w:r>
      <w:r w:rsidR="00782385" w:rsidRPr="0081038B">
        <w:rPr>
          <w:rFonts w:ascii="Times Roman" w:hAnsi="Times Roman" w:cs="Times Roman"/>
          <w:color w:val="000000"/>
          <w:sz w:val="32"/>
          <w:szCs w:val="32"/>
          <w:highlight w:val="green"/>
          <w:lang w:val="en-US" w:eastAsia="ja-JP"/>
          <w:rPrChange w:id="114" w:author="Chris Jordan" w:date="2018-12-05T16:01:00Z">
            <w:rPr>
              <w:rFonts w:ascii="Times Roman" w:hAnsi="Times Roman" w:cs="Times Roman"/>
              <w:color w:val="000000"/>
              <w:sz w:val="32"/>
              <w:szCs w:val="32"/>
              <w:lang w:val="en-US" w:eastAsia="ja-JP"/>
            </w:rPr>
          </w:rPrChange>
        </w:rPr>
        <w:t>.</w:t>
      </w:r>
    </w:p>
    <w:p w14:paraId="37E99386" w14:textId="40EEF146" w:rsidR="00684407" w:rsidRPr="00153CC1"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yellow"/>
          <w:lang w:val="en-US" w:eastAsia="ja-JP"/>
          <w:rPrChange w:id="115" w:author="Chris Jordan" w:date="2018-12-02T22:34:00Z">
            <w:rPr>
              <w:rFonts w:ascii="Times Roman" w:hAnsi="Times Roman" w:cs="Times Roman"/>
              <w:color w:val="000000"/>
              <w:sz w:val="32"/>
              <w:szCs w:val="32"/>
              <w:lang w:val="en-US" w:eastAsia="ja-JP"/>
            </w:rPr>
          </w:rPrChange>
        </w:rPr>
      </w:pPr>
      <w:r w:rsidRPr="00BD2492">
        <w:rPr>
          <w:rFonts w:ascii="Times Roman" w:hAnsi="Times Roman" w:cs="Times Roman"/>
          <w:color w:val="000000"/>
          <w:sz w:val="32"/>
          <w:szCs w:val="32"/>
          <w:highlight w:val="green"/>
          <w:lang w:val="en-US" w:eastAsia="ja-JP"/>
          <w:rPrChange w:id="116" w:author="Chris Jordan" w:date="2018-12-05T16:25:00Z">
            <w:rPr>
              <w:rFonts w:ascii="Times Roman" w:hAnsi="Times Roman" w:cs="Times Roman"/>
              <w:color w:val="000000"/>
              <w:sz w:val="32"/>
              <w:szCs w:val="32"/>
              <w:lang w:val="en-US" w:eastAsia="ja-JP"/>
            </w:rPr>
          </w:rPrChange>
        </w:rPr>
        <w:lastRenderedPageBreak/>
        <w:t>Project Plan for both semesters adapted to th</w:t>
      </w:r>
      <w:r w:rsidR="00782385" w:rsidRPr="00BD2492">
        <w:rPr>
          <w:rFonts w:ascii="Times Roman" w:hAnsi="Times Roman" w:cs="Times Roman"/>
          <w:color w:val="000000"/>
          <w:sz w:val="32"/>
          <w:szCs w:val="32"/>
          <w:highlight w:val="green"/>
          <w:lang w:val="en-US" w:eastAsia="ja-JP"/>
          <w:rPrChange w:id="117" w:author="Chris Jordan" w:date="2018-12-05T16:25:00Z">
            <w:rPr>
              <w:rFonts w:ascii="Times Roman" w:hAnsi="Times Roman" w:cs="Times Roman"/>
              <w:color w:val="000000"/>
              <w:sz w:val="32"/>
              <w:szCs w:val="32"/>
              <w:lang w:val="en-US" w:eastAsia="ja-JP"/>
            </w:rPr>
          </w:rPrChange>
        </w:rPr>
        <w:t>e methodology</w:t>
      </w:r>
      <w:r w:rsidR="00782385" w:rsidRPr="00153CC1">
        <w:rPr>
          <w:rFonts w:ascii="Times Roman" w:hAnsi="Times Roman" w:cs="Times Roman"/>
          <w:color w:val="000000"/>
          <w:sz w:val="32"/>
          <w:szCs w:val="32"/>
          <w:highlight w:val="yellow"/>
          <w:lang w:val="en-US" w:eastAsia="ja-JP"/>
          <w:rPrChange w:id="118" w:author="Chris Jordan" w:date="2018-12-02T22:34:00Z">
            <w:rPr>
              <w:rFonts w:ascii="Times Roman" w:hAnsi="Times Roman" w:cs="Times Roman"/>
              <w:color w:val="000000"/>
              <w:sz w:val="32"/>
              <w:szCs w:val="32"/>
              <w:lang w:val="en-US" w:eastAsia="ja-JP"/>
            </w:rPr>
          </w:rPrChange>
        </w:rPr>
        <w:t>.</w:t>
      </w:r>
      <w:r w:rsidRPr="00153CC1">
        <w:rPr>
          <w:rFonts w:ascii="Times Roman" w:hAnsi="Times Roman" w:cs="Times Roman"/>
          <w:color w:val="000000"/>
          <w:sz w:val="32"/>
          <w:szCs w:val="32"/>
          <w:highlight w:val="yellow"/>
          <w:lang w:val="en-US" w:eastAsia="ja-JP"/>
          <w:rPrChange w:id="119" w:author="Chris Jordan" w:date="2018-12-02T22:34:00Z">
            <w:rPr>
              <w:rFonts w:ascii="Times Roman" w:hAnsi="Times Roman" w:cs="Times Roman"/>
              <w:color w:val="000000"/>
              <w:sz w:val="32"/>
              <w:szCs w:val="32"/>
              <w:lang w:val="en-US" w:eastAsia="ja-JP"/>
            </w:rPr>
          </w:rPrChange>
        </w:rPr>
        <w:t xml:space="preserve"> </w:t>
      </w:r>
    </w:p>
    <w:p w14:paraId="16CD408B" w14:textId="29AAD762" w:rsidR="00684407"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BD2492">
        <w:rPr>
          <w:rFonts w:ascii="Times Roman" w:hAnsi="Times Roman" w:cs="Times Roman"/>
          <w:color w:val="000000"/>
          <w:sz w:val="32"/>
          <w:szCs w:val="32"/>
          <w:highlight w:val="green"/>
          <w:lang w:val="en-US" w:eastAsia="ja-JP"/>
          <w:rPrChange w:id="120" w:author="Chris Jordan" w:date="2018-12-05T16:25:00Z">
            <w:rPr>
              <w:rFonts w:ascii="Times Roman" w:hAnsi="Times Roman" w:cs="Times Roman"/>
              <w:color w:val="000000"/>
              <w:sz w:val="32"/>
              <w:szCs w:val="32"/>
              <w:lang w:val="en-US" w:eastAsia="ja-JP"/>
            </w:rPr>
          </w:rPrChange>
        </w:rPr>
        <w:t xml:space="preserve">Monitoring of the </w:t>
      </w:r>
      <w:ins w:id="121" w:author="GALWAY, Leo" w:date="2018-08-06T16:42:00Z">
        <w:r w:rsidR="00652B52" w:rsidRPr="00BD2492">
          <w:rPr>
            <w:rFonts w:ascii="Times Roman" w:hAnsi="Times Roman" w:cs="Times Roman"/>
            <w:color w:val="000000"/>
            <w:sz w:val="32"/>
            <w:szCs w:val="32"/>
            <w:highlight w:val="green"/>
            <w:lang w:val="en-US" w:eastAsia="ja-JP"/>
            <w:rPrChange w:id="122" w:author="Chris Jordan" w:date="2018-12-05T16:25:00Z">
              <w:rPr>
                <w:rFonts w:ascii="Times Roman" w:hAnsi="Times Roman" w:cs="Times Roman"/>
                <w:color w:val="000000"/>
                <w:sz w:val="32"/>
                <w:szCs w:val="32"/>
                <w:lang w:val="en-US" w:eastAsia="ja-JP"/>
              </w:rPr>
            </w:rPrChange>
          </w:rPr>
          <w:t>P</w:t>
        </w:r>
      </w:ins>
      <w:r w:rsidRPr="00BD2492">
        <w:rPr>
          <w:rFonts w:ascii="Times Roman" w:hAnsi="Times Roman" w:cs="Times Roman"/>
          <w:color w:val="000000"/>
          <w:sz w:val="32"/>
          <w:szCs w:val="32"/>
          <w:highlight w:val="green"/>
          <w:lang w:val="en-US" w:eastAsia="ja-JP"/>
          <w:rPrChange w:id="123" w:author="Chris Jordan" w:date="2018-12-05T16:25:00Z">
            <w:rPr>
              <w:rFonts w:ascii="Times Roman" w:hAnsi="Times Roman" w:cs="Times Roman"/>
              <w:color w:val="000000"/>
              <w:sz w:val="32"/>
              <w:szCs w:val="32"/>
              <w:lang w:val="en-US" w:eastAsia="ja-JP"/>
            </w:rPr>
          </w:rPrChange>
        </w:rPr>
        <w:t>rogress and Expended effort</w:t>
      </w:r>
      <w:r w:rsidR="00782385" w:rsidRPr="00DD610F">
        <w:rPr>
          <w:rFonts w:ascii="Times Roman" w:hAnsi="Times Roman" w:cs="Times Roman"/>
          <w:color w:val="000000"/>
          <w:sz w:val="32"/>
          <w:szCs w:val="32"/>
          <w:highlight w:val="yellow"/>
          <w:lang w:val="en-US" w:eastAsia="ja-JP"/>
          <w:rPrChange w:id="124" w:author="Chris Jordan" w:date="2018-12-03T22:07:00Z">
            <w:rPr>
              <w:rFonts w:ascii="Times Roman" w:hAnsi="Times Roman" w:cs="Times Roman"/>
              <w:color w:val="000000"/>
              <w:sz w:val="32"/>
              <w:szCs w:val="32"/>
              <w:lang w:val="en-US" w:eastAsia="ja-JP"/>
            </w:rPr>
          </w:rPrChange>
        </w:rPr>
        <w:t>.</w:t>
      </w:r>
      <w:r w:rsidR="00634ABC">
        <w:rPr>
          <w:rFonts w:ascii="Times Roman" w:hAnsi="Times Roman" w:cs="Times Roman"/>
          <w:color w:val="000000"/>
          <w:sz w:val="32"/>
          <w:szCs w:val="32"/>
          <w:lang w:val="en-US" w:eastAsia="ja-JP"/>
        </w:rPr>
        <w:t xml:space="preserve">  </w:t>
      </w:r>
    </w:p>
    <w:p w14:paraId="5B31C533" w14:textId="1A1592FC" w:rsidR="00776B98" w:rsidRPr="004F6B8C" w:rsidRDefault="00684407"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highlight w:val="green"/>
          <w:lang w:val="en-US" w:eastAsia="ja-JP"/>
          <w:rPrChange w:id="125" w:author="Chris Jordan" w:date="2018-12-05T16:59:00Z">
            <w:rPr>
              <w:rFonts w:ascii="Times Roman" w:hAnsi="Times Roman" w:cs="Times Roman"/>
              <w:color w:val="000000"/>
              <w:sz w:val="32"/>
              <w:szCs w:val="32"/>
              <w:lang w:val="en-US" w:eastAsia="ja-JP"/>
            </w:rPr>
          </w:rPrChange>
        </w:rPr>
      </w:pPr>
      <w:r w:rsidRPr="004F6B8C">
        <w:rPr>
          <w:rFonts w:ascii="Times Roman" w:hAnsi="Times Roman" w:cs="Times Roman"/>
          <w:color w:val="000000"/>
          <w:sz w:val="32"/>
          <w:szCs w:val="32"/>
          <w:highlight w:val="green"/>
          <w:lang w:val="en-US" w:eastAsia="ja-JP"/>
          <w:rPrChange w:id="126" w:author="Chris Jordan" w:date="2018-12-05T16:59:00Z">
            <w:rPr>
              <w:rFonts w:ascii="Times Roman" w:hAnsi="Times Roman" w:cs="Times Roman"/>
              <w:color w:val="000000"/>
              <w:sz w:val="32"/>
              <w:szCs w:val="32"/>
              <w:lang w:val="en-US" w:eastAsia="ja-JP"/>
            </w:rPr>
          </w:rPrChange>
        </w:rPr>
        <w:t>Summary</w:t>
      </w:r>
      <w:r w:rsidR="00CA3F82" w:rsidRPr="004F6B8C">
        <w:rPr>
          <w:rFonts w:ascii="Times Roman" w:hAnsi="Times Roman" w:cs="Times Roman"/>
          <w:color w:val="000000"/>
          <w:sz w:val="32"/>
          <w:szCs w:val="32"/>
          <w:highlight w:val="green"/>
          <w:lang w:val="en-US" w:eastAsia="ja-JP"/>
          <w:rPrChange w:id="127"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28" w:author="Chris Jordan" w:date="2018-12-05T16:59:00Z">
            <w:rPr>
              <w:rFonts w:ascii="Times Roman" w:hAnsi="Times Roman" w:cs="Times Roman"/>
              <w:color w:val="000000"/>
              <w:sz w:val="32"/>
              <w:szCs w:val="32"/>
              <w:lang w:val="en-US" w:eastAsia="ja-JP"/>
            </w:rPr>
          </w:rPrChange>
        </w:rPr>
        <w:t>of</w:t>
      </w:r>
      <w:r w:rsidR="00CA3F82" w:rsidRPr="004F6B8C">
        <w:rPr>
          <w:rFonts w:ascii="Times Roman" w:hAnsi="Times Roman" w:cs="Times Roman"/>
          <w:color w:val="000000"/>
          <w:sz w:val="32"/>
          <w:szCs w:val="32"/>
          <w:highlight w:val="green"/>
          <w:lang w:val="en-US" w:eastAsia="ja-JP"/>
          <w:rPrChange w:id="129" w:author="Chris Jordan" w:date="2018-12-05T16:59:00Z">
            <w:rPr>
              <w:rFonts w:ascii="Times Roman" w:hAnsi="Times Roman" w:cs="Times Roman"/>
              <w:color w:val="000000"/>
              <w:sz w:val="32"/>
              <w:szCs w:val="32"/>
              <w:lang w:val="en-US" w:eastAsia="ja-JP"/>
            </w:rPr>
          </w:rPrChange>
        </w:rPr>
        <w:t xml:space="preserve"> </w:t>
      </w:r>
      <w:ins w:id="130" w:author="GALWAY, Leo" w:date="2018-08-06T16:43:00Z">
        <w:r w:rsidR="00652B52" w:rsidRPr="004F6B8C">
          <w:rPr>
            <w:rFonts w:ascii="Times Roman" w:hAnsi="Times Roman" w:cs="Times Roman"/>
            <w:color w:val="000000"/>
            <w:sz w:val="32"/>
            <w:szCs w:val="32"/>
            <w:highlight w:val="green"/>
            <w:lang w:val="en-US" w:eastAsia="ja-JP"/>
            <w:rPrChange w:id="131" w:author="Chris Jordan" w:date="2018-12-05T16:59:00Z">
              <w:rPr>
                <w:rFonts w:ascii="Times Roman" w:hAnsi="Times Roman" w:cs="Times Roman"/>
                <w:color w:val="000000"/>
                <w:sz w:val="32"/>
                <w:szCs w:val="32"/>
                <w:lang w:val="en-US" w:eastAsia="ja-JP"/>
              </w:rPr>
            </w:rPrChange>
          </w:rPr>
          <w:t>P</w:t>
        </w:r>
      </w:ins>
      <w:r w:rsidRPr="004F6B8C">
        <w:rPr>
          <w:rFonts w:ascii="Times Roman" w:hAnsi="Times Roman" w:cs="Times Roman"/>
          <w:color w:val="000000"/>
          <w:sz w:val="32"/>
          <w:szCs w:val="32"/>
          <w:highlight w:val="green"/>
          <w:lang w:val="en-US" w:eastAsia="ja-JP"/>
          <w:rPrChange w:id="132" w:author="Chris Jordan" w:date="2018-12-05T16:59:00Z">
            <w:rPr>
              <w:rFonts w:ascii="Times Roman" w:hAnsi="Times Roman" w:cs="Times Roman"/>
              <w:color w:val="000000"/>
              <w:sz w:val="32"/>
              <w:szCs w:val="32"/>
              <w:lang w:val="en-US" w:eastAsia="ja-JP"/>
            </w:rPr>
          </w:rPrChange>
        </w:rPr>
        <w:t>roposed</w:t>
      </w:r>
      <w:r w:rsidR="00CA3F82" w:rsidRPr="004F6B8C">
        <w:rPr>
          <w:rFonts w:ascii="Times Roman" w:hAnsi="Times Roman" w:cs="Times Roman"/>
          <w:color w:val="000000"/>
          <w:sz w:val="32"/>
          <w:szCs w:val="32"/>
          <w:highlight w:val="green"/>
          <w:lang w:val="en-US" w:eastAsia="ja-JP"/>
          <w:rPrChange w:id="133"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34" w:author="Chris Jordan" w:date="2018-12-05T16:59:00Z">
            <w:rPr>
              <w:rFonts w:ascii="Times Roman" w:hAnsi="Times Roman" w:cs="Times Roman"/>
              <w:color w:val="000000"/>
              <w:sz w:val="32"/>
              <w:szCs w:val="32"/>
              <w:lang w:val="en-US" w:eastAsia="ja-JP"/>
            </w:rPr>
          </w:rPrChange>
        </w:rPr>
        <w:t>Implementation</w:t>
      </w:r>
      <w:r w:rsidR="00CA3F82" w:rsidRPr="004F6B8C">
        <w:rPr>
          <w:rFonts w:ascii="Times Roman" w:hAnsi="Times Roman" w:cs="Times Roman"/>
          <w:color w:val="000000"/>
          <w:sz w:val="32"/>
          <w:szCs w:val="32"/>
          <w:highlight w:val="green"/>
          <w:lang w:val="en-US" w:eastAsia="ja-JP"/>
          <w:rPrChange w:id="135"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36" w:author="Chris Jordan" w:date="2018-12-05T16:59:00Z">
            <w:rPr>
              <w:rFonts w:ascii="Times Roman" w:hAnsi="Times Roman" w:cs="Times Roman"/>
              <w:color w:val="000000"/>
              <w:sz w:val="32"/>
              <w:szCs w:val="32"/>
              <w:lang w:val="en-US" w:eastAsia="ja-JP"/>
            </w:rPr>
          </w:rPrChange>
        </w:rPr>
        <w:t>Strategy</w:t>
      </w:r>
      <w:r w:rsidR="00CA3F82" w:rsidRPr="004F6B8C">
        <w:rPr>
          <w:rFonts w:ascii="Times Roman" w:hAnsi="Times Roman" w:cs="Times Roman"/>
          <w:color w:val="000000"/>
          <w:sz w:val="32"/>
          <w:szCs w:val="32"/>
          <w:highlight w:val="green"/>
          <w:lang w:val="en-US" w:eastAsia="ja-JP"/>
          <w:rPrChange w:id="137"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38" w:author="Chris Jordan" w:date="2018-12-05T16:59:00Z">
            <w:rPr>
              <w:rFonts w:ascii="Times Roman" w:hAnsi="Times Roman" w:cs="Times Roman"/>
              <w:color w:val="000000"/>
              <w:sz w:val="32"/>
              <w:szCs w:val="32"/>
              <w:lang w:val="en-US" w:eastAsia="ja-JP"/>
            </w:rPr>
          </w:rPrChange>
        </w:rPr>
        <w:t>including</w:t>
      </w:r>
      <w:r w:rsidR="00CA3F82" w:rsidRPr="004F6B8C">
        <w:rPr>
          <w:rFonts w:ascii="Times Roman" w:hAnsi="Times Roman" w:cs="Times Roman"/>
          <w:color w:val="000000"/>
          <w:sz w:val="32"/>
          <w:szCs w:val="32"/>
          <w:highlight w:val="green"/>
          <w:lang w:val="en-US" w:eastAsia="ja-JP"/>
          <w:rPrChange w:id="139" w:author="Chris Jordan" w:date="2018-12-05T16:59:00Z">
            <w:rPr>
              <w:rFonts w:ascii="Times Roman" w:hAnsi="Times Roman" w:cs="Times Roman"/>
              <w:color w:val="000000"/>
              <w:sz w:val="32"/>
              <w:szCs w:val="32"/>
              <w:lang w:val="en-US" w:eastAsia="ja-JP"/>
            </w:rPr>
          </w:rPrChange>
        </w:rPr>
        <w:t xml:space="preserve"> </w:t>
      </w:r>
      <w:r w:rsidRPr="004F6B8C">
        <w:rPr>
          <w:rFonts w:ascii="Times Roman" w:hAnsi="Times Roman" w:cs="Times Roman"/>
          <w:color w:val="000000"/>
          <w:sz w:val="32"/>
          <w:szCs w:val="32"/>
          <w:highlight w:val="green"/>
          <w:lang w:val="en-US" w:eastAsia="ja-JP"/>
          <w:rPrChange w:id="140" w:author="Chris Jordan" w:date="2018-12-05T16:59:00Z">
            <w:rPr>
              <w:rFonts w:ascii="Times Roman" w:hAnsi="Times Roman" w:cs="Times Roman"/>
              <w:color w:val="000000"/>
              <w:sz w:val="32"/>
              <w:szCs w:val="32"/>
              <w:lang w:val="en-US" w:eastAsia="ja-JP"/>
            </w:rPr>
          </w:rPrChange>
        </w:rPr>
        <w:t>software</w:t>
      </w:r>
      <w:r w:rsidR="00CA3F82" w:rsidRPr="004F6B8C">
        <w:rPr>
          <w:rFonts w:ascii="Times Roman" w:hAnsi="Times Roman" w:cs="Times Roman"/>
          <w:color w:val="000000"/>
          <w:sz w:val="32"/>
          <w:szCs w:val="32"/>
          <w:highlight w:val="green"/>
          <w:lang w:val="en-US" w:eastAsia="ja-JP"/>
          <w:rPrChange w:id="141" w:author="Chris Jordan" w:date="2018-12-05T16:59:00Z">
            <w:rPr>
              <w:rFonts w:ascii="Times Roman" w:hAnsi="Times Roman" w:cs="Times Roman"/>
              <w:color w:val="000000"/>
              <w:sz w:val="32"/>
              <w:szCs w:val="32"/>
              <w:lang w:val="en-US" w:eastAsia="ja-JP"/>
            </w:rPr>
          </w:rPrChange>
        </w:rPr>
        <w:t xml:space="preserve"> plat</w:t>
      </w:r>
      <w:r w:rsidRPr="004F6B8C">
        <w:rPr>
          <w:rFonts w:ascii="Times Roman" w:hAnsi="Times Roman" w:cs="Times Roman"/>
          <w:color w:val="000000"/>
          <w:sz w:val="32"/>
          <w:szCs w:val="32"/>
          <w:highlight w:val="green"/>
          <w:lang w:val="en-US" w:eastAsia="ja-JP"/>
          <w:rPrChange w:id="142" w:author="Chris Jordan" w:date="2018-12-05T16:59:00Z">
            <w:rPr>
              <w:rFonts w:ascii="Times Roman" w:hAnsi="Times Roman" w:cs="Times Roman"/>
              <w:color w:val="000000"/>
              <w:sz w:val="32"/>
              <w:szCs w:val="32"/>
              <w:lang w:val="en-US" w:eastAsia="ja-JP"/>
            </w:rPr>
          </w:rPrChange>
        </w:rPr>
        <w:t>form selection and justification</w:t>
      </w:r>
      <w:r w:rsidR="00782385" w:rsidRPr="004F6B8C">
        <w:rPr>
          <w:rFonts w:ascii="Times Roman" w:hAnsi="Times Roman" w:cs="Times Roman"/>
          <w:color w:val="000000"/>
          <w:sz w:val="32"/>
          <w:szCs w:val="32"/>
          <w:highlight w:val="green"/>
          <w:lang w:val="en-US" w:eastAsia="ja-JP"/>
          <w:rPrChange w:id="143" w:author="Chris Jordan" w:date="2018-12-05T16:59:00Z">
            <w:rPr>
              <w:rFonts w:ascii="Times Roman" w:hAnsi="Times Roman" w:cs="Times Roman"/>
              <w:color w:val="000000"/>
              <w:sz w:val="32"/>
              <w:szCs w:val="32"/>
              <w:lang w:val="en-US" w:eastAsia="ja-JP"/>
            </w:rPr>
          </w:rPrChange>
        </w:rPr>
        <w:t>.</w:t>
      </w:r>
      <w:r w:rsidR="00776B98" w:rsidRPr="004F6B8C">
        <w:rPr>
          <w:rFonts w:ascii="Times Roman" w:hAnsi="Times Roman" w:cs="Times Roman"/>
          <w:color w:val="000000"/>
          <w:sz w:val="32"/>
          <w:szCs w:val="32"/>
          <w:highlight w:val="green"/>
          <w:lang w:val="en-US" w:eastAsia="ja-JP"/>
          <w:rPrChange w:id="144" w:author="Chris Jordan" w:date="2018-12-05T16:59:00Z">
            <w:rPr>
              <w:rFonts w:ascii="Times Roman" w:hAnsi="Times Roman" w:cs="Times Roman"/>
              <w:color w:val="000000"/>
              <w:sz w:val="32"/>
              <w:szCs w:val="32"/>
              <w:lang w:val="en-US" w:eastAsia="ja-JP"/>
            </w:rPr>
          </w:rPrChange>
        </w:rPr>
        <w:t xml:space="preserve"> </w:t>
      </w:r>
    </w:p>
    <w:p w14:paraId="1F6711EB" w14:textId="5272B612" w:rsidR="00776B98" w:rsidRDefault="00776B98"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1A5DA2">
        <w:rPr>
          <w:rFonts w:ascii="Times Roman" w:hAnsi="Times Roman" w:cs="Times Roman"/>
          <w:color w:val="000000"/>
          <w:sz w:val="32"/>
          <w:szCs w:val="32"/>
          <w:highlight w:val="green"/>
          <w:lang w:val="en-US" w:eastAsia="ja-JP"/>
          <w:rPrChange w:id="145" w:author="Chris Jordan" w:date="2018-12-05T17:47:00Z">
            <w:rPr>
              <w:rFonts w:ascii="Times Roman" w:hAnsi="Times Roman" w:cs="Times Roman"/>
              <w:color w:val="000000"/>
              <w:sz w:val="32"/>
              <w:szCs w:val="32"/>
              <w:lang w:val="en-US" w:eastAsia="ja-JP"/>
            </w:rPr>
          </w:rPrChange>
        </w:rPr>
        <w:t xml:space="preserve">Presentation of </w:t>
      </w:r>
      <w:ins w:id="146" w:author="GALWAY, Leo" w:date="2018-08-06T16:43:00Z">
        <w:r w:rsidR="00652B52" w:rsidRPr="001A5DA2">
          <w:rPr>
            <w:rFonts w:ascii="Times Roman" w:hAnsi="Times Roman" w:cs="Times Roman"/>
            <w:color w:val="000000"/>
            <w:sz w:val="32"/>
            <w:szCs w:val="32"/>
            <w:highlight w:val="green"/>
            <w:lang w:val="en-US" w:eastAsia="ja-JP"/>
            <w:rPrChange w:id="147" w:author="Chris Jordan" w:date="2018-12-05T17:47:00Z">
              <w:rPr>
                <w:rFonts w:ascii="Times Roman" w:hAnsi="Times Roman" w:cs="Times Roman"/>
                <w:color w:val="000000"/>
                <w:sz w:val="32"/>
                <w:szCs w:val="32"/>
                <w:lang w:val="en-US" w:eastAsia="ja-JP"/>
              </w:rPr>
            </w:rPrChange>
          </w:rPr>
          <w:t>P</w:t>
        </w:r>
      </w:ins>
      <w:r w:rsidRPr="001A5DA2">
        <w:rPr>
          <w:rFonts w:ascii="Times Roman" w:hAnsi="Times Roman" w:cs="Times Roman"/>
          <w:color w:val="000000"/>
          <w:sz w:val="32"/>
          <w:szCs w:val="32"/>
          <w:highlight w:val="green"/>
          <w:lang w:val="en-US" w:eastAsia="ja-JP"/>
          <w:rPrChange w:id="148" w:author="Chris Jordan" w:date="2018-12-05T17:47:00Z">
            <w:rPr>
              <w:rFonts w:ascii="Times Roman" w:hAnsi="Times Roman" w:cs="Times Roman"/>
              <w:color w:val="000000"/>
              <w:sz w:val="32"/>
              <w:szCs w:val="32"/>
              <w:lang w:val="en-US" w:eastAsia="ja-JP"/>
            </w:rPr>
          </w:rPrChange>
        </w:rPr>
        <w:t xml:space="preserve">rogress to </w:t>
      </w:r>
      <w:ins w:id="149" w:author="GALWAY, Leo" w:date="2018-08-06T16:43:00Z">
        <w:r w:rsidR="00652B52" w:rsidRPr="001A5DA2">
          <w:rPr>
            <w:rFonts w:ascii="Times Roman" w:hAnsi="Times Roman" w:cs="Times Roman"/>
            <w:color w:val="000000"/>
            <w:sz w:val="32"/>
            <w:szCs w:val="32"/>
            <w:highlight w:val="green"/>
            <w:lang w:val="en-US" w:eastAsia="ja-JP"/>
            <w:rPrChange w:id="150" w:author="Chris Jordan" w:date="2018-12-05T17:47:00Z">
              <w:rPr>
                <w:rFonts w:ascii="Times Roman" w:hAnsi="Times Roman" w:cs="Times Roman"/>
                <w:color w:val="000000"/>
                <w:sz w:val="32"/>
                <w:szCs w:val="32"/>
                <w:lang w:val="en-US" w:eastAsia="ja-JP"/>
              </w:rPr>
            </w:rPrChange>
          </w:rPr>
          <w:t>D</w:t>
        </w:r>
      </w:ins>
      <w:r w:rsidRPr="001A5DA2">
        <w:rPr>
          <w:rFonts w:ascii="Times Roman" w:hAnsi="Times Roman" w:cs="Times Roman"/>
          <w:color w:val="000000"/>
          <w:sz w:val="32"/>
          <w:szCs w:val="32"/>
          <w:highlight w:val="green"/>
          <w:lang w:val="en-US" w:eastAsia="ja-JP"/>
          <w:rPrChange w:id="151" w:author="Chris Jordan" w:date="2018-12-05T17:47:00Z">
            <w:rPr>
              <w:rFonts w:ascii="Times Roman" w:hAnsi="Times Roman" w:cs="Times Roman"/>
              <w:color w:val="000000"/>
              <w:sz w:val="32"/>
              <w:szCs w:val="32"/>
              <w:lang w:val="en-US" w:eastAsia="ja-JP"/>
            </w:rPr>
          </w:rPrChange>
        </w:rPr>
        <w:t>ate</w:t>
      </w:r>
      <w:r w:rsidRPr="00776B98">
        <w:rPr>
          <w:rFonts w:ascii="Times Roman" w:hAnsi="Times Roman" w:cs="Times Roman"/>
          <w:color w:val="000000"/>
          <w:sz w:val="32"/>
          <w:szCs w:val="32"/>
          <w:lang w:val="en-US" w:eastAsia="ja-JP"/>
        </w:rPr>
        <w:t xml:space="preserve"> with early prototypes if </w:t>
      </w:r>
      <w:r>
        <w:rPr>
          <w:rFonts w:ascii="Times Roman" w:hAnsi="Times Roman" w:cs="Times Roman"/>
          <w:color w:val="000000"/>
          <w:sz w:val="32"/>
          <w:szCs w:val="32"/>
          <w:lang w:val="en-US" w:eastAsia="ja-JP"/>
        </w:rPr>
        <w:t>a</w:t>
      </w:r>
      <w:r w:rsidR="00782385">
        <w:rPr>
          <w:rFonts w:ascii="Times Roman" w:hAnsi="Times Roman" w:cs="Times Roman"/>
          <w:color w:val="000000"/>
          <w:sz w:val="32"/>
          <w:szCs w:val="32"/>
          <w:lang w:val="en-US" w:eastAsia="ja-JP"/>
        </w:rPr>
        <w:t>ppropriate.</w:t>
      </w:r>
    </w:p>
    <w:p w14:paraId="5027166C" w14:textId="77777777" w:rsidR="00776B98" w:rsidRDefault="00776B98" w:rsidP="00CD3808">
      <w:pPr>
        <w:widowControl w:val="0"/>
        <w:numPr>
          <w:ilvl w:val="0"/>
          <w:numId w:val="11"/>
        </w:numPr>
        <w:tabs>
          <w:tab w:val="left" w:pos="220"/>
          <w:tab w:val="left" w:pos="720"/>
        </w:tabs>
        <w:autoSpaceDE w:val="0"/>
        <w:autoSpaceDN w:val="0"/>
        <w:adjustRightInd w:val="0"/>
        <w:spacing w:after="320" w:line="360" w:lineRule="atLeast"/>
        <w:ind w:hanging="720"/>
        <w:jc w:val="both"/>
        <w:rPr>
          <w:rFonts w:ascii="Times Roman" w:hAnsi="Times Roman" w:cs="Times Roman"/>
          <w:color w:val="000000"/>
          <w:sz w:val="32"/>
          <w:szCs w:val="32"/>
          <w:lang w:val="en-US" w:eastAsia="ja-JP"/>
        </w:rPr>
      </w:pPr>
      <w:r w:rsidRPr="00531B28">
        <w:rPr>
          <w:rFonts w:ascii="Times Roman" w:hAnsi="Times Roman" w:cs="Times Roman"/>
          <w:color w:val="000000"/>
          <w:sz w:val="32"/>
          <w:szCs w:val="32"/>
          <w:highlight w:val="green"/>
          <w:lang w:val="en-US" w:eastAsia="ja-JP"/>
          <w:rPrChange w:id="152" w:author="Chris Jordan" w:date="2018-12-05T17:14:00Z">
            <w:rPr>
              <w:rFonts w:ascii="Times Roman" w:hAnsi="Times Roman" w:cs="Times Roman"/>
              <w:color w:val="000000"/>
              <w:sz w:val="32"/>
              <w:szCs w:val="32"/>
              <w:lang w:val="en-US" w:eastAsia="ja-JP"/>
            </w:rPr>
          </w:rPrChange>
        </w:rPr>
        <w:t>Next objective to be achieved along with the plan for achieving it.</w:t>
      </w:r>
      <w:r>
        <w:rPr>
          <w:rFonts w:ascii="Times Roman" w:hAnsi="Times Roman" w:cs="Times Roman"/>
          <w:color w:val="000000"/>
          <w:sz w:val="32"/>
          <w:szCs w:val="32"/>
          <w:lang w:val="en-US" w:eastAsia="ja-JP"/>
        </w:rPr>
        <w:t xml:space="preserve">  </w:t>
      </w:r>
    </w:p>
    <w:p w14:paraId="069413F7" w14:textId="77777777" w:rsidR="00776B98" w:rsidRPr="00776B98" w:rsidRDefault="00776B98" w:rsidP="00CD3808">
      <w:pPr>
        <w:widowControl w:val="0"/>
        <w:tabs>
          <w:tab w:val="left" w:pos="220"/>
          <w:tab w:val="left" w:pos="720"/>
        </w:tabs>
        <w:autoSpaceDE w:val="0"/>
        <w:autoSpaceDN w:val="0"/>
        <w:adjustRightInd w:val="0"/>
        <w:spacing w:after="320" w:line="360" w:lineRule="atLeast"/>
        <w:jc w:val="both"/>
        <w:rPr>
          <w:rFonts w:ascii="Times Roman" w:hAnsi="Times Roman" w:cs="Times Roman"/>
          <w:color w:val="000000"/>
          <w:sz w:val="32"/>
          <w:szCs w:val="32"/>
          <w:lang w:val="en-US" w:eastAsia="ja-JP"/>
        </w:rPr>
      </w:pPr>
      <w:r w:rsidRPr="00776B98">
        <w:rPr>
          <w:rFonts w:ascii="Times Roman" w:hAnsi="Times Roman" w:cs="Times Roman"/>
          <w:color w:val="000000"/>
          <w:sz w:val="32"/>
          <w:szCs w:val="32"/>
          <w:lang w:val="en-US" w:eastAsia="ja-JP"/>
        </w:rPr>
        <w:t xml:space="preserve"> </w:t>
      </w:r>
    </w:p>
    <w:p w14:paraId="06C346FD" w14:textId="77777777" w:rsidR="005C4938" w:rsidRDefault="005C4938" w:rsidP="00CD3808">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0C8719ED" w14:textId="77777777" w:rsidR="005C4938" w:rsidRDefault="005C4938" w:rsidP="00CD3808">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35FA4D8C" w14:textId="77777777" w:rsidR="00613E4F" w:rsidRDefault="00613E4F" w:rsidP="00CD3808">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5E7DD364" w14:textId="77777777" w:rsidR="00801B64" w:rsidRPr="00F415ED" w:rsidRDefault="00F5497C" w:rsidP="00CD3808">
      <w:pPr>
        <w:widowControl w:val="0"/>
        <w:autoSpaceDE w:val="0"/>
        <w:autoSpaceDN w:val="0"/>
        <w:adjustRightInd w:val="0"/>
        <w:spacing w:after="240" w:line="520" w:lineRule="atLeast"/>
        <w:jc w:val="both"/>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6</w:t>
      </w:r>
      <w:r w:rsidR="00741C2C" w:rsidRPr="00F415ED">
        <w:rPr>
          <w:rFonts w:ascii="Times Roman" w:hAnsi="Times Roman" w:cs="Times Roman"/>
          <w:b/>
          <w:bCs/>
          <w:color w:val="008000"/>
          <w:sz w:val="72"/>
          <w:szCs w:val="72"/>
          <w:lang w:val="en-US" w:eastAsia="ja-JP"/>
        </w:rPr>
        <w:t xml:space="preserve"> </w:t>
      </w:r>
      <w:r w:rsidR="00801B64" w:rsidRPr="00F415ED">
        <w:rPr>
          <w:rFonts w:ascii="Times Roman" w:hAnsi="Times Roman" w:cs="Times Roman"/>
          <w:b/>
          <w:bCs/>
          <w:color w:val="008000"/>
          <w:sz w:val="72"/>
          <w:szCs w:val="72"/>
          <w:lang w:val="en-US" w:eastAsia="ja-JP"/>
        </w:rPr>
        <w:t>The Final Report</w:t>
      </w:r>
      <w:r w:rsidR="00FB0041" w:rsidRPr="00F415ED">
        <w:rPr>
          <w:rFonts w:ascii="Times Roman" w:hAnsi="Times Roman" w:cs="Times Roman"/>
          <w:b/>
          <w:bCs/>
          <w:color w:val="008000"/>
          <w:sz w:val="72"/>
          <w:szCs w:val="72"/>
          <w:lang w:val="en-US" w:eastAsia="ja-JP"/>
        </w:rPr>
        <w:t xml:space="preserve"> and Code Listing.</w:t>
      </w:r>
    </w:p>
    <w:p w14:paraId="1C2393DF" w14:textId="77777777" w:rsidR="00801B64" w:rsidRPr="005C4938" w:rsidRDefault="00FB0041" w:rsidP="00CD3808">
      <w:pPr>
        <w:widowControl w:val="0"/>
        <w:autoSpaceDE w:val="0"/>
        <w:autoSpaceDN w:val="0"/>
        <w:adjustRightInd w:val="0"/>
        <w:spacing w:after="240" w:line="360" w:lineRule="atLeast"/>
        <w:jc w:val="both"/>
        <w:rPr>
          <w:rFonts w:ascii="Times Roman" w:hAnsi="Times Roman" w:cs="Times Roman"/>
          <w:b/>
          <w:color w:val="FF0000"/>
          <w:sz w:val="32"/>
          <w:szCs w:val="32"/>
          <w:lang w:val="en-US" w:eastAsia="ja-JP"/>
        </w:rPr>
      </w:pPr>
      <w:r>
        <w:rPr>
          <w:rFonts w:ascii="Times Roman" w:hAnsi="Times Roman" w:cs="Times Roman"/>
          <w:color w:val="000000"/>
          <w:sz w:val="32"/>
          <w:szCs w:val="32"/>
          <w:lang w:val="en-US" w:eastAsia="ja-JP"/>
        </w:rPr>
        <w:t>This is the l</w:t>
      </w:r>
      <w:r w:rsidR="00801B64">
        <w:rPr>
          <w:rFonts w:ascii="Times Roman" w:hAnsi="Times Roman" w:cs="Times Roman"/>
          <w:color w:val="000000"/>
          <w:sz w:val="32"/>
          <w:szCs w:val="32"/>
          <w:lang w:val="en-US" w:eastAsia="ja-JP"/>
        </w:rPr>
        <w:t>ast submission element of</w:t>
      </w:r>
      <w:r w:rsidR="00741C2C">
        <w:rPr>
          <w:rFonts w:ascii="Times Roman" w:hAnsi="Times Roman" w:cs="Times Roman"/>
          <w:color w:val="000000"/>
          <w:sz w:val="32"/>
          <w:szCs w:val="32"/>
          <w:lang w:val="en-US" w:eastAsia="ja-JP"/>
        </w:rPr>
        <w:t xml:space="preserve"> the project module and provides evidence as to</w:t>
      </w:r>
      <w:r w:rsidR="00801B64">
        <w:rPr>
          <w:rFonts w:ascii="Times Roman" w:hAnsi="Times Roman" w:cs="Times Roman"/>
          <w:color w:val="000000"/>
          <w:sz w:val="32"/>
          <w:szCs w:val="32"/>
          <w:lang w:val="en-US" w:eastAsia="ja-JP"/>
        </w:rPr>
        <w:t xml:space="preserve"> how the project was completed. </w:t>
      </w:r>
      <w:r w:rsidR="00801B64" w:rsidRPr="005C4938">
        <w:rPr>
          <w:rFonts w:ascii="Times Roman" w:hAnsi="Times Roman" w:cs="Times Roman"/>
          <w:b/>
          <w:color w:val="FF0000"/>
          <w:sz w:val="32"/>
          <w:szCs w:val="32"/>
          <w:lang w:val="en-US" w:eastAsia="ja-JP"/>
        </w:rPr>
        <w:t>This submission along with the</w:t>
      </w:r>
      <w:r w:rsidR="00E15C79" w:rsidRPr="005C4938">
        <w:rPr>
          <w:rFonts w:ascii="Times Roman" w:hAnsi="Times Roman" w:cs="Times Roman"/>
          <w:b/>
          <w:color w:val="FF0000"/>
          <w:sz w:val="32"/>
          <w:szCs w:val="32"/>
          <w:lang w:val="en-US" w:eastAsia="ja-JP"/>
        </w:rPr>
        <w:t xml:space="preserve"> demonstration a</w:t>
      </w:r>
      <w:r w:rsidR="001D28B3">
        <w:rPr>
          <w:rFonts w:ascii="Times Roman" w:hAnsi="Times Roman" w:cs="Times Roman"/>
          <w:b/>
          <w:color w:val="FF0000"/>
          <w:sz w:val="32"/>
          <w:szCs w:val="32"/>
          <w:lang w:val="en-US" w:eastAsia="ja-JP"/>
        </w:rPr>
        <w:t>nd oral examination are worth 75</w:t>
      </w:r>
      <w:r w:rsidR="00801B64" w:rsidRPr="005C4938">
        <w:rPr>
          <w:rFonts w:ascii="Times Roman" w:hAnsi="Times Roman" w:cs="Times Roman"/>
          <w:b/>
          <w:color w:val="FF0000"/>
          <w:sz w:val="32"/>
          <w:szCs w:val="32"/>
          <w:lang w:val="en-US" w:eastAsia="ja-JP"/>
        </w:rPr>
        <w:t xml:space="preserve">% of the project module. </w:t>
      </w:r>
    </w:p>
    <w:p w14:paraId="1BECA51C" w14:textId="138B363C" w:rsidR="00FB0041" w:rsidRDefault="00FB0041" w:rsidP="00CD3808">
      <w:pPr>
        <w:widowControl w:val="0"/>
        <w:autoSpaceDE w:val="0"/>
        <w:autoSpaceDN w:val="0"/>
        <w:adjustRightInd w:val="0"/>
        <w:spacing w:after="240" w:line="360" w:lineRule="atLeast"/>
        <w:jc w:val="both"/>
        <w:rPr>
          <w:color w:val="000000"/>
          <w:sz w:val="32"/>
          <w:szCs w:val="32"/>
          <w:lang w:val="en-US"/>
        </w:rPr>
      </w:pPr>
      <w:r w:rsidRPr="00FB0041">
        <w:rPr>
          <w:color w:val="000000"/>
          <w:sz w:val="32"/>
          <w:szCs w:val="32"/>
          <w:lang w:val="en-US"/>
        </w:rPr>
        <w:t>The report and code listing must be sub</w:t>
      </w:r>
      <w:r w:rsidR="00F5497C">
        <w:rPr>
          <w:color w:val="000000"/>
          <w:sz w:val="32"/>
          <w:szCs w:val="32"/>
          <w:lang w:val="en-US"/>
        </w:rPr>
        <w:t>mitted electronically to TurnItI</w:t>
      </w:r>
      <w:r w:rsidRPr="00FB0041">
        <w:rPr>
          <w:color w:val="000000"/>
          <w:sz w:val="32"/>
          <w:szCs w:val="32"/>
          <w:lang w:val="en-US"/>
        </w:rPr>
        <w:t>n via Blackboard Learn on or before the submission deadline</w:t>
      </w:r>
      <w:ins w:id="153" w:author="kenny adamson" w:date="2018-09-08T11:20:00Z">
        <w:r w:rsidR="000749CF">
          <w:rPr>
            <w:color w:val="000000"/>
            <w:sz w:val="32"/>
            <w:szCs w:val="32"/>
            <w:lang w:val="en-US"/>
          </w:rPr>
          <w:t xml:space="preserve"> </w:t>
        </w:r>
        <w:r w:rsidR="000749CF" w:rsidRPr="000749CF">
          <w:rPr>
            <w:color w:val="000000"/>
            <w:sz w:val="32"/>
            <w:szCs w:val="32"/>
            <w:lang w:val="en-US"/>
          </w:rPr>
          <w:t>(</w:t>
        </w:r>
        <w:r w:rsidR="000749CF" w:rsidRPr="000749CF">
          <w:rPr>
            <w:color w:val="000000"/>
            <w:sz w:val="32"/>
            <w:szCs w:val="32"/>
            <w:lang w:val="en-US" w:eastAsia="ja-JP"/>
          </w:rPr>
          <w:t>Wednesday 11pm, Week 11 (10/04/1</w:t>
        </w:r>
      </w:ins>
      <w:ins w:id="154" w:author="kenny adamson" w:date="2018-09-13T08:32:00Z">
        <w:r w:rsidR="00F83C37">
          <w:rPr>
            <w:color w:val="000000"/>
            <w:sz w:val="32"/>
            <w:szCs w:val="32"/>
            <w:lang w:val="en-US" w:eastAsia="ja-JP"/>
          </w:rPr>
          <w:t>9</w:t>
        </w:r>
      </w:ins>
      <w:ins w:id="155" w:author="kenny adamson" w:date="2018-09-08T11:20:00Z">
        <w:r w:rsidR="000749CF" w:rsidRPr="000749CF">
          <w:rPr>
            <w:color w:val="000000"/>
            <w:sz w:val="32"/>
            <w:szCs w:val="32"/>
            <w:lang w:val="en-US" w:eastAsia="ja-JP"/>
          </w:rPr>
          <w:t>).</w:t>
        </w:r>
      </w:ins>
    </w:p>
    <w:p w14:paraId="6086E781" w14:textId="72D5551F" w:rsidR="00AA53D2" w:rsidRPr="005C7791" w:rsidRDefault="00AA53D2" w:rsidP="00CD3808">
      <w:pPr>
        <w:widowControl w:val="0"/>
        <w:autoSpaceDE w:val="0"/>
        <w:autoSpaceDN w:val="0"/>
        <w:adjustRightInd w:val="0"/>
        <w:spacing w:after="240" w:line="440" w:lineRule="atLeast"/>
        <w:jc w:val="both"/>
        <w:rPr>
          <w:color w:val="0000FF"/>
          <w:sz w:val="32"/>
          <w:szCs w:val="32"/>
          <w:lang w:val="en-US"/>
        </w:rPr>
      </w:pPr>
      <w:r w:rsidRPr="005C7791">
        <w:rPr>
          <w:bCs/>
          <w:color w:val="0000FF"/>
          <w:sz w:val="32"/>
          <w:szCs w:val="32"/>
          <w:lang w:val="en-US"/>
        </w:rPr>
        <w:lastRenderedPageBreak/>
        <w:t>Code Listing Structure</w:t>
      </w:r>
      <w:ins w:id="156" w:author="GALWAY, Leo" w:date="2018-08-06T16:45:00Z">
        <w:r w:rsidR="007826E5">
          <w:rPr>
            <w:bCs/>
            <w:color w:val="0000FF"/>
            <w:sz w:val="32"/>
            <w:szCs w:val="32"/>
            <w:lang w:val="en-US"/>
          </w:rPr>
          <w:t>:</w:t>
        </w:r>
      </w:ins>
      <w:r w:rsidRPr="005C7791">
        <w:rPr>
          <w:bCs/>
          <w:color w:val="0000FF"/>
          <w:sz w:val="32"/>
          <w:szCs w:val="32"/>
          <w:lang w:val="en-US"/>
        </w:rPr>
        <w:t xml:space="preserve"> </w:t>
      </w:r>
    </w:p>
    <w:p w14:paraId="326C32E1" w14:textId="7D2F86E9" w:rsidR="00AA53D2" w:rsidRPr="00AA53D2" w:rsidRDefault="00AA53D2" w:rsidP="00CD3808">
      <w:pPr>
        <w:widowControl w:val="0"/>
        <w:autoSpaceDE w:val="0"/>
        <w:autoSpaceDN w:val="0"/>
        <w:adjustRightInd w:val="0"/>
        <w:spacing w:after="240" w:line="360" w:lineRule="atLeast"/>
        <w:jc w:val="both"/>
        <w:rPr>
          <w:color w:val="000000"/>
          <w:sz w:val="32"/>
          <w:szCs w:val="32"/>
          <w:lang w:val="en-US"/>
        </w:rPr>
      </w:pPr>
      <w:r w:rsidRPr="00AA53D2">
        <w:rPr>
          <w:color w:val="000000"/>
          <w:sz w:val="32"/>
          <w:szCs w:val="32"/>
          <w:lang w:val="en-US"/>
        </w:rPr>
        <w:t xml:space="preserve">The </w:t>
      </w:r>
      <w:ins w:id="157" w:author="GALWAY, Leo" w:date="2018-08-06T16:45:00Z">
        <w:r w:rsidR="007826E5">
          <w:rPr>
            <w:color w:val="000000"/>
            <w:sz w:val="32"/>
            <w:szCs w:val="32"/>
            <w:lang w:val="en-US"/>
          </w:rPr>
          <w:t>c</w:t>
        </w:r>
      </w:ins>
      <w:r w:rsidRPr="00AA53D2">
        <w:rPr>
          <w:color w:val="000000"/>
          <w:sz w:val="32"/>
          <w:szCs w:val="32"/>
          <w:lang w:val="en-US"/>
        </w:rPr>
        <w:t xml:space="preserve">ode for the project should be submitted in a separate file in PDF Format. Only include the files that you directly coded or partially coded. Do not include system made files proprietary to your framework. </w:t>
      </w:r>
    </w:p>
    <w:p w14:paraId="7BE8B49B" w14:textId="77777777" w:rsidR="00AA53D2" w:rsidRPr="00AA53D2" w:rsidRDefault="00AA53D2" w:rsidP="00CD3808">
      <w:pPr>
        <w:widowControl w:val="0"/>
        <w:autoSpaceDE w:val="0"/>
        <w:autoSpaceDN w:val="0"/>
        <w:adjustRightInd w:val="0"/>
        <w:spacing w:after="240" w:line="360" w:lineRule="atLeast"/>
        <w:jc w:val="both"/>
        <w:rPr>
          <w:color w:val="000000"/>
          <w:sz w:val="32"/>
          <w:szCs w:val="32"/>
          <w:lang w:val="en-US"/>
        </w:rPr>
      </w:pPr>
      <w:r w:rsidRPr="00AA53D2">
        <w:rPr>
          <w:color w:val="000000"/>
          <w:sz w:val="32"/>
          <w:szCs w:val="32"/>
          <w:lang w:val="en-US"/>
        </w:rPr>
        <w:t xml:space="preserve">The file should include: </w:t>
      </w:r>
    </w:p>
    <w:p w14:paraId="29659A77" w14:textId="77777777" w:rsidR="00AA53D2" w:rsidRPr="00AA53D2" w:rsidRDefault="00AA53D2" w:rsidP="00CD3808">
      <w:pPr>
        <w:widowControl w:val="0"/>
        <w:autoSpaceDE w:val="0"/>
        <w:autoSpaceDN w:val="0"/>
        <w:adjustRightInd w:val="0"/>
        <w:spacing w:after="240" w:line="360" w:lineRule="atLeast"/>
        <w:jc w:val="both"/>
        <w:rPr>
          <w:color w:val="000000"/>
          <w:sz w:val="32"/>
          <w:szCs w:val="32"/>
          <w:lang w:val="en-US"/>
        </w:rPr>
      </w:pPr>
      <w:r w:rsidRPr="00AA53D2">
        <w:rPr>
          <w:color w:val="000000"/>
          <w:sz w:val="32"/>
          <w:szCs w:val="32"/>
          <w:lang w:val="en-US"/>
        </w:rPr>
        <w:t>1. Code Dictionary (index of files or code struc</w:t>
      </w:r>
      <w:r w:rsidR="0011313D">
        <w:rPr>
          <w:color w:val="000000"/>
          <w:sz w:val="32"/>
          <w:szCs w:val="32"/>
          <w:lang w:val="en-US"/>
        </w:rPr>
        <w:t>ture that make up your project).</w:t>
      </w:r>
      <w:r w:rsidRPr="00AA53D2">
        <w:rPr>
          <w:color w:val="000000"/>
          <w:sz w:val="32"/>
          <w:szCs w:val="32"/>
          <w:lang w:val="en-US"/>
        </w:rPr>
        <w:t xml:space="preserve"> </w:t>
      </w:r>
    </w:p>
    <w:p w14:paraId="39E3A052" w14:textId="77777777" w:rsidR="00AA53D2" w:rsidRPr="00AA53D2" w:rsidRDefault="00AA53D2" w:rsidP="00CD3808">
      <w:pPr>
        <w:widowControl w:val="0"/>
        <w:autoSpaceDE w:val="0"/>
        <w:autoSpaceDN w:val="0"/>
        <w:adjustRightInd w:val="0"/>
        <w:spacing w:after="240" w:line="360" w:lineRule="atLeast"/>
        <w:jc w:val="both"/>
        <w:rPr>
          <w:color w:val="000000"/>
          <w:sz w:val="32"/>
          <w:szCs w:val="32"/>
          <w:lang w:val="en-US"/>
        </w:rPr>
      </w:pPr>
      <w:r w:rsidRPr="00AA53D2">
        <w:rPr>
          <w:color w:val="000000"/>
          <w:sz w:val="32"/>
          <w:szCs w:val="32"/>
          <w:lang w:val="en-US"/>
        </w:rPr>
        <w:t xml:space="preserve">2. Code listing for each file/object/code structure in a readable format. </w:t>
      </w:r>
    </w:p>
    <w:p w14:paraId="6C8A4280" w14:textId="23579434" w:rsidR="00801B64" w:rsidRPr="000749CF" w:rsidRDefault="00801B64" w:rsidP="00CD3808">
      <w:pPr>
        <w:widowControl w:val="0"/>
        <w:autoSpaceDE w:val="0"/>
        <w:autoSpaceDN w:val="0"/>
        <w:adjustRightInd w:val="0"/>
        <w:spacing w:after="240" w:line="440" w:lineRule="atLeast"/>
        <w:jc w:val="both"/>
        <w:rPr>
          <w:rFonts w:ascii="Times Roman" w:hAnsi="Times Roman" w:cs="Times Roman"/>
          <w:color w:val="0000FF"/>
          <w:sz w:val="32"/>
          <w:szCs w:val="32"/>
          <w:lang w:val="en-US" w:eastAsia="ja-JP"/>
        </w:rPr>
      </w:pPr>
      <w:r w:rsidRPr="000749CF">
        <w:rPr>
          <w:rFonts w:ascii="Times Roman" w:hAnsi="Times Roman" w:cs="Times Roman"/>
          <w:bCs/>
          <w:color w:val="0000FF"/>
          <w:sz w:val="32"/>
          <w:szCs w:val="32"/>
          <w:lang w:val="en-US" w:eastAsia="ja-JP"/>
        </w:rPr>
        <w:t>Report Structure</w:t>
      </w:r>
      <w:ins w:id="158" w:author="GALWAY, Leo" w:date="2018-08-06T16:45:00Z">
        <w:r w:rsidR="007826E5">
          <w:rPr>
            <w:rFonts w:ascii="Times Roman" w:hAnsi="Times Roman" w:cs="Times Roman"/>
            <w:bCs/>
            <w:color w:val="0000FF"/>
            <w:sz w:val="32"/>
            <w:szCs w:val="32"/>
            <w:lang w:val="en-US" w:eastAsia="ja-JP"/>
          </w:rPr>
          <w:t>:</w:t>
        </w:r>
      </w:ins>
    </w:p>
    <w:p w14:paraId="0F262B1A" w14:textId="19ADFEC5" w:rsidR="00FD33D3" w:rsidRPr="005C7791" w:rsidRDefault="005C7791" w:rsidP="00CD3808">
      <w:pPr>
        <w:jc w:val="both"/>
        <w:rPr>
          <w:sz w:val="32"/>
          <w:szCs w:val="32"/>
          <w:u w:val="single"/>
        </w:rPr>
      </w:pPr>
      <w:r w:rsidRPr="005C7791">
        <w:rPr>
          <w:sz w:val="32"/>
          <w:szCs w:val="32"/>
        </w:rPr>
        <w:t>This is a s</w:t>
      </w:r>
      <w:r w:rsidR="00C34409">
        <w:rPr>
          <w:sz w:val="32"/>
          <w:szCs w:val="32"/>
        </w:rPr>
        <w:t xml:space="preserve">uggested </w:t>
      </w:r>
      <w:ins w:id="159" w:author="GALWAY, Leo" w:date="2018-08-06T16:46:00Z">
        <w:r w:rsidR="007826E5">
          <w:rPr>
            <w:sz w:val="32"/>
            <w:szCs w:val="32"/>
          </w:rPr>
          <w:t>P</w:t>
        </w:r>
      </w:ins>
      <w:r w:rsidR="00FD33D3" w:rsidRPr="005C7791">
        <w:rPr>
          <w:sz w:val="32"/>
          <w:szCs w:val="32"/>
        </w:rPr>
        <w:t>roject</w:t>
      </w:r>
      <w:r w:rsidR="00C34409">
        <w:rPr>
          <w:sz w:val="32"/>
          <w:szCs w:val="32"/>
        </w:rPr>
        <w:t xml:space="preserve"> </w:t>
      </w:r>
      <w:ins w:id="160" w:author="GALWAY, Leo" w:date="2018-08-06T16:46:00Z">
        <w:r w:rsidR="007826E5">
          <w:rPr>
            <w:sz w:val="32"/>
            <w:szCs w:val="32"/>
          </w:rPr>
          <w:t>R</w:t>
        </w:r>
      </w:ins>
      <w:r w:rsidR="00FD33D3" w:rsidRPr="005C7791">
        <w:rPr>
          <w:sz w:val="32"/>
          <w:szCs w:val="32"/>
        </w:rPr>
        <w:t>eport st</w:t>
      </w:r>
      <w:r>
        <w:rPr>
          <w:sz w:val="32"/>
          <w:szCs w:val="32"/>
        </w:rPr>
        <w:t xml:space="preserve">ructure. The </w:t>
      </w:r>
      <w:ins w:id="161" w:author="GALWAY, Leo" w:date="2018-08-06T16:46:00Z">
        <w:r w:rsidR="007826E5">
          <w:rPr>
            <w:sz w:val="32"/>
            <w:szCs w:val="32"/>
          </w:rPr>
          <w:t>P</w:t>
        </w:r>
      </w:ins>
      <w:r>
        <w:rPr>
          <w:sz w:val="32"/>
          <w:szCs w:val="32"/>
        </w:rPr>
        <w:t xml:space="preserve">roject </w:t>
      </w:r>
      <w:ins w:id="162" w:author="GALWAY, Leo" w:date="2018-08-06T16:46:00Z">
        <w:r w:rsidR="007826E5">
          <w:rPr>
            <w:sz w:val="32"/>
            <w:szCs w:val="32"/>
          </w:rPr>
          <w:t>R</w:t>
        </w:r>
      </w:ins>
      <w:r>
        <w:rPr>
          <w:sz w:val="32"/>
          <w:szCs w:val="32"/>
        </w:rPr>
        <w:t>eport should be t</w:t>
      </w:r>
      <w:r w:rsidR="00FD33D3" w:rsidRPr="005C7791">
        <w:rPr>
          <w:sz w:val="32"/>
          <w:szCs w:val="32"/>
        </w:rPr>
        <w:t>ailor</w:t>
      </w:r>
      <w:r>
        <w:rPr>
          <w:sz w:val="32"/>
          <w:szCs w:val="32"/>
        </w:rPr>
        <w:t>ed</w:t>
      </w:r>
      <w:r w:rsidR="00FD33D3" w:rsidRPr="005C7791">
        <w:rPr>
          <w:sz w:val="32"/>
          <w:szCs w:val="32"/>
        </w:rPr>
        <w:t xml:space="preserve"> to the specifics of your own project</w:t>
      </w:r>
      <w:ins w:id="163" w:author="GALWAY, Leo" w:date="2018-08-06T16:46:00Z">
        <w:r w:rsidR="007826E5">
          <w:rPr>
            <w:sz w:val="32"/>
            <w:szCs w:val="32"/>
          </w:rPr>
          <w:t>,</w:t>
        </w:r>
      </w:ins>
      <w:r w:rsidR="00FD33D3" w:rsidRPr="005C7791">
        <w:rPr>
          <w:sz w:val="32"/>
          <w:szCs w:val="32"/>
        </w:rPr>
        <w:t xml:space="preserve"> especially with regard to the </w:t>
      </w:r>
      <w:ins w:id="164" w:author="GALWAY, Leo" w:date="2018-08-06T16:46:00Z">
        <w:r w:rsidR="007826E5">
          <w:rPr>
            <w:sz w:val="32"/>
            <w:szCs w:val="32"/>
          </w:rPr>
          <w:t>Software D</w:t>
        </w:r>
      </w:ins>
      <w:r w:rsidR="00FD33D3" w:rsidRPr="005C7791">
        <w:rPr>
          <w:sz w:val="32"/>
          <w:szCs w:val="32"/>
        </w:rPr>
        <w:t xml:space="preserve">evelopment </w:t>
      </w:r>
      <w:ins w:id="165" w:author="GALWAY, Leo" w:date="2018-08-06T16:46:00Z">
        <w:r w:rsidR="007826E5">
          <w:rPr>
            <w:sz w:val="32"/>
            <w:szCs w:val="32"/>
          </w:rPr>
          <w:t>L</w:t>
        </w:r>
      </w:ins>
      <w:r w:rsidR="00FD33D3" w:rsidRPr="005C7791">
        <w:rPr>
          <w:sz w:val="32"/>
          <w:szCs w:val="32"/>
        </w:rPr>
        <w:t xml:space="preserve">ifecycle </w:t>
      </w:r>
      <w:ins w:id="166" w:author="GALWAY, Leo" w:date="2018-08-06T16:46:00Z">
        <w:r w:rsidR="007826E5">
          <w:rPr>
            <w:sz w:val="32"/>
            <w:szCs w:val="32"/>
          </w:rPr>
          <w:t xml:space="preserve">Methodology </w:t>
        </w:r>
      </w:ins>
      <w:r w:rsidR="00FD33D3" w:rsidRPr="005C7791">
        <w:rPr>
          <w:sz w:val="32"/>
          <w:szCs w:val="32"/>
        </w:rPr>
        <w:t xml:space="preserve">used and in consultation with your </w:t>
      </w:r>
      <w:ins w:id="167" w:author="GALWAY, Leo" w:date="2018-08-06T16:47:00Z">
        <w:r w:rsidR="007826E5">
          <w:rPr>
            <w:sz w:val="32"/>
            <w:szCs w:val="32"/>
          </w:rPr>
          <w:t>P</w:t>
        </w:r>
      </w:ins>
      <w:r w:rsidR="00FD33D3" w:rsidRPr="005C7791">
        <w:rPr>
          <w:sz w:val="32"/>
          <w:szCs w:val="32"/>
        </w:rPr>
        <w:t xml:space="preserve">project </w:t>
      </w:r>
      <w:ins w:id="168" w:author="GALWAY, Leo" w:date="2018-08-06T16:47:00Z">
        <w:r w:rsidR="007826E5">
          <w:rPr>
            <w:sz w:val="32"/>
            <w:szCs w:val="32"/>
          </w:rPr>
          <w:t>S</w:t>
        </w:r>
      </w:ins>
      <w:r w:rsidR="00FD33D3" w:rsidRPr="005C7791">
        <w:rPr>
          <w:sz w:val="32"/>
          <w:szCs w:val="32"/>
        </w:rPr>
        <w:t>supervisor</w:t>
      </w:r>
      <w:r>
        <w:rPr>
          <w:sz w:val="32"/>
          <w:szCs w:val="32"/>
        </w:rPr>
        <w:t>. E</w:t>
      </w:r>
      <w:r w:rsidR="00FD33D3" w:rsidRPr="005C7791">
        <w:rPr>
          <w:sz w:val="32"/>
          <w:szCs w:val="32"/>
        </w:rPr>
        <w:t>xample copies</w:t>
      </w:r>
      <w:r>
        <w:rPr>
          <w:sz w:val="32"/>
          <w:szCs w:val="32"/>
        </w:rPr>
        <w:t xml:space="preserve"> of past projects are available on Blackboard</w:t>
      </w:r>
      <w:r w:rsidR="00FD33D3" w:rsidRPr="005C7791">
        <w:rPr>
          <w:sz w:val="32"/>
          <w:szCs w:val="32"/>
        </w:rPr>
        <w:t>.</w:t>
      </w:r>
    </w:p>
    <w:p w14:paraId="46504F00" w14:textId="77777777" w:rsidR="00FD33D3" w:rsidRPr="00FD33D3" w:rsidRDefault="00FD33D3" w:rsidP="00CD3808">
      <w:pPr>
        <w:jc w:val="both"/>
        <w:rPr>
          <w:b/>
          <w:sz w:val="32"/>
          <w:szCs w:val="32"/>
          <w:u w:val="single"/>
        </w:rPr>
      </w:pPr>
    </w:p>
    <w:p w14:paraId="11F38294" w14:textId="77777777" w:rsidR="00FD33D3" w:rsidRPr="00FD33D3" w:rsidRDefault="00FD33D3" w:rsidP="00CD3808">
      <w:pPr>
        <w:jc w:val="both"/>
        <w:rPr>
          <w:sz w:val="32"/>
          <w:szCs w:val="32"/>
        </w:rPr>
      </w:pPr>
    </w:p>
    <w:p w14:paraId="45E5177F" w14:textId="77777777" w:rsidR="00FD33D3" w:rsidRPr="00FD33D3" w:rsidRDefault="00FD33D3" w:rsidP="00CD3808">
      <w:pPr>
        <w:jc w:val="both"/>
        <w:rPr>
          <w:i/>
          <w:sz w:val="32"/>
          <w:szCs w:val="32"/>
        </w:rPr>
      </w:pPr>
      <w:r w:rsidRPr="00FD33D3">
        <w:rPr>
          <w:i/>
          <w:sz w:val="32"/>
          <w:szCs w:val="32"/>
        </w:rPr>
        <w:t>Title page.</w:t>
      </w:r>
    </w:p>
    <w:p w14:paraId="00C331AA" w14:textId="43358457" w:rsidR="00FD33D3" w:rsidRPr="00FD33D3" w:rsidRDefault="00FD33D3" w:rsidP="00CD3808">
      <w:pPr>
        <w:jc w:val="both"/>
        <w:rPr>
          <w:sz w:val="32"/>
          <w:szCs w:val="32"/>
        </w:rPr>
      </w:pPr>
      <w:r w:rsidRPr="00FD33D3">
        <w:rPr>
          <w:sz w:val="32"/>
          <w:szCs w:val="32"/>
        </w:rPr>
        <w:t xml:space="preserve">Project title, student name, student number, course, date, </w:t>
      </w:r>
      <w:r w:rsidR="00634ABC" w:rsidRPr="00FD33D3">
        <w:rPr>
          <w:sz w:val="32"/>
          <w:szCs w:val="32"/>
        </w:rPr>
        <w:t xml:space="preserve">and </w:t>
      </w:r>
      <w:ins w:id="169" w:author="GALWAY, Leo" w:date="2018-08-06T16:51:00Z">
        <w:r w:rsidR="00B065E6">
          <w:rPr>
            <w:sz w:val="32"/>
            <w:szCs w:val="32"/>
          </w:rPr>
          <w:t xml:space="preserve">project </w:t>
        </w:r>
      </w:ins>
      <w:r w:rsidR="00634ABC" w:rsidRPr="00FD33D3">
        <w:rPr>
          <w:sz w:val="32"/>
          <w:szCs w:val="32"/>
        </w:rPr>
        <w:t>supervisor</w:t>
      </w:r>
      <w:r w:rsidRPr="00FD33D3">
        <w:rPr>
          <w:sz w:val="32"/>
          <w:szCs w:val="32"/>
        </w:rPr>
        <w:t>.</w:t>
      </w:r>
    </w:p>
    <w:p w14:paraId="5B550805" w14:textId="77777777" w:rsidR="00FD33D3" w:rsidRPr="00FD33D3" w:rsidRDefault="00FD33D3" w:rsidP="00CD3808">
      <w:pPr>
        <w:jc w:val="both"/>
        <w:rPr>
          <w:sz w:val="32"/>
          <w:szCs w:val="32"/>
        </w:rPr>
      </w:pPr>
    </w:p>
    <w:p w14:paraId="682189AC" w14:textId="77777777" w:rsidR="00FD33D3" w:rsidRPr="00FD33D3" w:rsidRDefault="00FD33D3" w:rsidP="00CD3808">
      <w:pPr>
        <w:jc w:val="both"/>
        <w:rPr>
          <w:i/>
          <w:sz w:val="32"/>
          <w:szCs w:val="32"/>
        </w:rPr>
      </w:pPr>
      <w:r w:rsidRPr="00FD33D3">
        <w:rPr>
          <w:i/>
          <w:sz w:val="32"/>
          <w:szCs w:val="32"/>
        </w:rPr>
        <w:t>Abstract.</w:t>
      </w:r>
    </w:p>
    <w:p w14:paraId="69AB7954" w14:textId="77777777" w:rsidR="00FD33D3" w:rsidRPr="00FD33D3" w:rsidRDefault="00FD33D3" w:rsidP="00CD3808">
      <w:pPr>
        <w:jc w:val="both"/>
        <w:rPr>
          <w:sz w:val="32"/>
          <w:szCs w:val="32"/>
        </w:rPr>
      </w:pPr>
      <w:r w:rsidRPr="00FD33D3">
        <w:rPr>
          <w:sz w:val="32"/>
          <w:szCs w:val="32"/>
        </w:rPr>
        <w:t>The purpose of the abstract is to give a summary of the overall project, enabling the reader to gain an impression of the origins, aims, nature and final results of the work without having to read the detail contained in the later chapters. The abstract should not exceed one A4 page.</w:t>
      </w:r>
    </w:p>
    <w:p w14:paraId="725A704B" w14:textId="77777777" w:rsidR="00FD33D3" w:rsidRPr="00FD33D3" w:rsidRDefault="00FD33D3" w:rsidP="00CD3808">
      <w:pPr>
        <w:jc w:val="both"/>
        <w:rPr>
          <w:sz w:val="32"/>
          <w:szCs w:val="32"/>
        </w:rPr>
      </w:pPr>
    </w:p>
    <w:p w14:paraId="1292D2DA" w14:textId="77777777" w:rsidR="00FD33D3" w:rsidRPr="00FD33D3" w:rsidRDefault="00FD33D3" w:rsidP="00CD3808">
      <w:pPr>
        <w:jc w:val="both"/>
        <w:rPr>
          <w:i/>
          <w:sz w:val="32"/>
          <w:szCs w:val="32"/>
        </w:rPr>
      </w:pPr>
      <w:r w:rsidRPr="00FD33D3">
        <w:rPr>
          <w:i/>
          <w:sz w:val="32"/>
          <w:szCs w:val="32"/>
        </w:rPr>
        <w:t>Acknowledgements.</w:t>
      </w:r>
    </w:p>
    <w:p w14:paraId="25AFB45D" w14:textId="77777777" w:rsidR="00FD33D3" w:rsidRPr="00FD33D3" w:rsidRDefault="00FD33D3" w:rsidP="00CD3808">
      <w:pPr>
        <w:jc w:val="both"/>
        <w:rPr>
          <w:sz w:val="32"/>
          <w:szCs w:val="32"/>
        </w:rPr>
      </w:pPr>
      <w:r w:rsidRPr="00FD33D3">
        <w:rPr>
          <w:sz w:val="32"/>
          <w:szCs w:val="32"/>
        </w:rPr>
        <w:lastRenderedPageBreak/>
        <w:t>It is customary to acknowledge the help and advice given by staff, fellow students and others.</w:t>
      </w:r>
    </w:p>
    <w:p w14:paraId="60A70BFB" w14:textId="77777777" w:rsidR="00FD33D3" w:rsidRPr="00FD33D3" w:rsidRDefault="00FD33D3" w:rsidP="00CD3808">
      <w:pPr>
        <w:jc w:val="both"/>
        <w:rPr>
          <w:sz w:val="32"/>
          <w:szCs w:val="32"/>
        </w:rPr>
      </w:pPr>
    </w:p>
    <w:p w14:paraId="03837EDE" w14:textId="77777777" w:rsidR="00FD33D3" w:rsidRDefault="00FD33D3" w:rsidP="00CD3808">
      <w:pPr>
        <w:jc w:val="both"/>
        <w:rPr>
          <w:i/>
          <w:sz w:val="32"/>
          <w:szCs w:val="32"/>
        </w:rPr>
      </w:pPr>
      <w:r w:rsidRPr="00C34409">
        <w:rPr>
          <w:i/>
          <w:sz w:val="32"/>
          <w:szCs w:val="32"/>
        </w:rPr>
        <w:t>Table of contents.</w:t>
      </w:r>
    </w:p>
    <w:p w14:paraId="66A6C697" w14:textId="77777777" w:rsidR="00C34409" w:rsidRPr="00C34409" w:rsidRDefault="00C34409" w:rsidP="00CD3808">
      <w:pPr>
        <w:jc w:val="both"/>
        <w:rPr>
          <w:i/>
          <w:sz w:val="32"/>
          <w:szCs w:val="32"/>
        </w:rPr>
      </w:pPr>
    </w:p>
    <w:p w14:paraId="271D74AF" w14:textId="77777777" w:rsidR="00FD33D3" w:rsidRPr="00FD33D3" w:rsidRDefault="00FD33D3" w:rsidP="00CD3808">
      <w:pPr>
        <w:jc w:val="both"/>
        <w:rPr>
          <w:sz w:val="32"/>
          <w:szCs w:val="32"/>
        </w:rPr>
      </w:pPr>
      <w:r w:rsidRPr="00FD33D3">
        <w:rPr>
          <w:sz w:val="32"/>
          <w:szCs w:val="32"/>
        </w:rPr>
        <w:t>Listing (title and pagination) of Figures presented.</w:t>
      </w:r>
    </w:p>
    <w:p w14:paraId="301231A5" w14:textId="77777777" w:rsidR="00FD33D3" w:rsidRPr="00FD33D3" w:rsidRDefault="00FD33D3" w:rsidP="00CD3808">
      <w:pPr>
        <w:jc w:val="both"/>
        <w:rPr>
          <w:sz w:val="32"/>
          <w:szCs w:val="32"/>
        </w:rPr>
      </w:pPr>
    </w:p>
    <w:p w14:paraId="45075923" w14:textId="77777777" w:rsidR="00FD33D3" w:rsidRPr="00FD33D3" w:rsidRDefault="00FD33D3" w:rsidP="00CD3808">
      <w:pPr>
        <w:jc w:val="both"/>
        <w:rPr>
          <w:sz w:val="32"/>
          <w:szCs w:val="32"/>
        </w:rPr>
      </w:pPr>
      <w:r w:rsidRPr="00FD33D3">
        <w:rPr>
          <w:sz w:val="32"/>
          <w:szCs w:val="32"/>
        </w:rPr>
        <w:t>Listing (title and pagination) of Tables presented.</w:t>
      </w:r>
    </w:p>
    <w:p w14:paraId="45F37785" w14:textId="77777777" w:rsidR="00FD33D3" w:rsidRPr="00FD33D3" w:rsidRDefault="00FD33D3" w:rsidP="00CD3808">
      <w:pPr>
        <w:jc w:val="both"/>
        <w:rPr>
          <w:sz w:val="32"/>
          <w:szCs w:val="32"/>
        </w:rPr>
      </w:pPr>
    </w:p>
    <w:p w14:paraId="283D010F" w14:textId="77777777" w:rsidR="00FD33D3" w:rsidRPr="00FD33D3" w:rsidRDefault="00FD33D3" w:rsidP="00CD3808">
      <w:pPr>
        <w:jc w:val="both"/>
        <w:rPr>
          <w:sz w:val="32"/>
          <w:szCs w:val="32"/>
        </w:rPr>
      </w:pPr>
    </w:p>
    <w:p w14:paraId="475E6AD3" w14:textId="77777777" w:rsidR="00FD33D3" w:rsidRDefault="00FD33D3" w:rsidP="00CD3808">
      <w:pPr>
        <w:jc w:val="both"/>
        <w:rPr>
          <w:b/>
          <w:i/>
          <w:sz w:val="32"/>
          <w:szCs w:val="32"/>
        </w:rPr>
      </w:pPr>
      <w:r w:rsidRPr="00FD33D3">
        <w:rPr>
          <w:b/>
          <w:i/>
          <w:sz w:val="32"/>
          <w:szCs w:val="32"/>
        </w:rPr>
        <w:t>Chapter 1.</w:t>
      </w:r>
      <w:r w:rsidRPr="00FD33D3">
        <w:rPr>
          <w:i/>
          <w:sz w:val="32"/>
          <w:szCs w:val="32"/>
        </w:rPr>
        <w:tab/>
      </w:r>
      <w:r w:rsidRPr="00FD33D3">
        <w:rPr>
          <w:b/>
          <w:i/>
          <w:sz w:val="32"/>
          <w:szCs w:val="32"/>
        </w:rPr>
        <w:t>Introduction.</w:t>
      </w:r>
    </w:p>
    <w:p w14:paraId="0C34FA58" w14:textId="77777777" w:rsidR="00654FB2" w:rsidRPr="00FD33D3" w:rsidRDefault="00654FB2" w:rsidP="00CD3808">
      <w:pPr>
        <w:jc w:val="both"/>
        <w:rPr>
          <w:i/>
          <w:sz w:val="32"/>
          <w:szCs w:val="32"/>
        </w:rPr>
      </w:pPr>
    </w:p>
    <w:p w14:paraId="6774C5B4" w14:textId="77777777" w:rsidR="00FD33D3" w:rsidRPr="00FD33D3" w:rsidRDefault="00FD33D3" w:rsidP="00CD3808">
      <w:pPr>
        <w:jc w:val="both"/>
        <w:rPr>
          <w:sz w:val="32"/>
          <w:szCs w:val="32"/>
        </w:rPr>
      </w:pPr>
      <w:r w:rsidRPr="00FD33D3">
        <w:rPr>
          <w:sz w:val="32"/>
          <w:szCs w:val="32"/>
        </w:rPr>
        <w:tab/>
      </w:r>
      <w:r w:rsidRPr="00FD33D3">
        <w:rPr>
          <w:sz w:val="32"/>
          <w:szCs w:val="32"/>
        </w:rPr>
        <w:tab/>
        <w:t>Brief background.</w:t>
      </w:r>
    </w:p>
    <w:p w14:paraId="05D16C07" w14:textId="77777777" w:rsidR="00FD33D3" w:rsidRPr="00FD33D3" w:rsidRDefault="00FD33D3" w:rsidP="00CD3808">
      <w:pPr>
        <w:jc w:val="both"/>
        <w:rPr>
          <w:sz w:val="32"/>
          <w:szCs w:val="32"/>
        </w:rPr>
      </w:pPr>
      <w:r w:rsidRPr="00FD33D3">
        <w:rPr>
          <w:sz w:val="32"/>
          <w:szCs w:val="32"/>
        </w:rPr>
        <w:tab/>
      </w:r>
      <w:r w:rsidRPr="00FD33D3">
        <w:rPr>
          <w:sz w:val="32"/>
          <w:szCs w:val="32"/>
        </w:rPr>
        <w:tab/>
        <w:t>Project Aims.</w:t>
      </w:r>
    </w:p>
    <w:p w14:paraId="4E29EFA8" w14:textId="77777777" w:rsidR="00FD33D3" w:rsidRPr="00FD33D3" w:rsidRDefault="00FD33D3" w:rsidP="00CD3808">
      <w:pPr>
        <w:ind w:left="720" w:firstLine="720"/>
        <w:jc w:val="both"/>
        <w:rPr>
          <w:sz w:val="32"/>
          <w:szCs w:val="32"/>
        </w:rPr>
      </w:pPr>
      <w:r w:rsidRPr="00FD33D3">
        <w:rPr>
          <w:sz w:val="32"/>
          <w:szCs w:val="32"/>
        </w:rPr>
        <w:t>Project Objectives.</w:t>
      </w:r>
    </w:p>
    <w:p w14:paraId="39DBD2D4" w14:textId="77777777" w:rsidR="00FD33D3" w:rsidRPr="00FD33D3" w:rsidRDefault="00FD33D3" w:rsidP="00CD3808">
      <w:pPr>
        <w:jc w:val="both"/>
        <w:rPr>
          <w:sz w:val="32"/>
          <w:szCs w:val="32"/>
        </w:rPr>
      </w:pPr>
      <w:r w:rsidRPr="00FD33D3">
        <w:rPr>
          <w:sz w:val="32"/>
          <w:szCs w:val="32"/>
        </w:rPr>
        <w:tab/>
      </w:r>
      <w:r w:rsidRPr="00FD33D3">
        <w:rPr>
          <w:sz w:val="32"/>
          <w:szCs w:val="32"/>
        </w:rPr>
        <w:tab/>
        <w:t>Outline of dissertation structure.</w:t>
      </w:r>
    </w:p>
    <w:p w14:paraId="4133DDD7" w14:textId="77777777" w:rsidR="00FD33D3" w:rsidRPr="00FD33D3" w:rsidRDefault="00FD33D3" w:rsidP="00CD3808">
      <w:pPr>
        <w:jc w:val="both"/>
        <w:rPr>
          <w:sz w:val="32"/>
          <w:szCs w:val="32"/>
        </w:rPr>
      </w:pPr>
    </w:p>
    <w:p w14:paraId="7DD25E3D" w14:textId="77777777" w:rsidR="00FD33D3" w:rsidRDefault="00634ABC" w:rsidP="00CD3808">
      <w:pPr>
        <w:jc w:val="both"/>
        <w:rPr>
          <w:b/>
          <w:i/>
          <w:sz w:val="32"/>
          <w:szCs w:val="32"/>
        </w:rPr>
      </w:pPr>
      <w:r>
        <w:rPr>
          <w:b/>
          <w:i/>
          <w:sz w:val="32"/>
          <w:szCs w:val="32"/>
        </w:rPr>
        <w:t>Following Chapters</w:t>
      </w:r>
      <w:r w:rsidR="00FD33D3" w:rsidRPr="00FD33D3">
        <w:rPr>
          <w:b/>
          <w:i/>
          <w:sz w:val="32"/>
          <w:szCs w:val="32"/>
        </w:rPr>
        <w:t xml:space="preserve"> – Literature review, technical background.</w:t>
      </w:r>
    </w:p>
    <w:p w14:paraId="0A7641E6" w14:textId="77777777" w:rsidR="00654FB2" w:rsidRPr="00FD33D3" w:rsidRDefault="00654FB2" w:rsidP="00CD3808">
      <w:pPr>
        <w:jc w:val="both"/>
        <w:rPr>
          <w:b/>
          <w:i/>
          <w:sz w:val="32"/>
          <w:szCs w:val="32"/>
        </w:rPr>
      </w:pPr>
    </w:p>
    <w:p w14:paraId="75CAD238" w14:textId="7722D0EC" w:rsidR="00FD33D3" w:rsidRDefault="000B5832" w:rsidP="00CD3808">
      <w:pPr>
        <w:jc w:val="both"/>
        <w:rPr>
          <w:sz w:val="32"/>
          <w:szCs w:val="32"/>
        </w:rPr>
      </w:pPr>
      <w:r>
        <w:rPr>
          <w:sz w:val="32"/>
          <w:szCs w:val="32"/>
        </w:rPr>
        <w:t xml:space="preserve">Typically 2 </w:t>
      </w:r>
      <w:r w:rsidR="00FD33D3" w:rsidRPr="00FD33D3">
        <w:rPr>
          <w:sz w:val="32"/>
          <w:szCs w:val="32"/>
        </w:rPr>
        <w:t>chapters on literature review, technical background</w:t>
      </w:r>
      <w:ins w:id="170" w:author="GALWAY, Leo" w:date="2018-08-06T16:51:00Z">
        <w:r w:rsidR="00B065E6">
          <w:rPr>
            <w:sz w:val="32"/>
            <w:szCs w:val="32"/>
          </w:rPr>
          <w:t>,</w:t>
        </w:r>
      </w:ins>
      <w:r w:rsidR="00FD33D3" w:rsidRPr="00FD33D3">
        <w:rPr>
          <w:sz w:val="32"/>
          <w:szCs w:val="32"/>
        </w:rPr>
        <w:t xml:space="preserve"> etc.</w:t>
      </w:r>
    </w:p>
    <w:p w14:paraId="00EF9AFE" w14:textId="77777777" w:rsidR="00654FB2" w:rsidRPr="00FD33D3" w:rsidRDefault="00654FB2" w:rsidP="00CD3808">
      <w:pPr>
        <w:jc w:val="both"/>
        <w:rPr>
          <w:sz w:val="32"/>
          <w:szCs w:val="32"/>
        </w:rPr>
      </w:pPr>
    </w:p>
    <w:p w14:paraId="0319C470" w14:textId="77777777" w:rsidR="00FD33D3" w:rsidRPr="00FD33D3" w:rsidRDefault="00654FB2" w:rsidP="00CD3808">
      <w:pPr>
        <w:jc w:val="both"/>
        <w:rPr>
          <w:sz w:val="32"/>
          <w:szCs w:val="32"/>
        </w:rPr>
      </w:pPr>
      <w:r>
        <w:rPr>
          <w:sz w:val="32"/>
          <w:szCs w:val="32"/>
        </w:rPr>
        <w:t>T</w:t>
      </w:r>
      <w:r w:rsidR="00FD33D3" w:rsidRPr="00FD33D3">
        <w:rPr>
          <w:sz w:val="32"/>
          <w:szCs w:val="32"/>
        </w:rPr>
        <w:t>hese chapters provide the foundations for your work, contextualise your effort and give focus to your dissertation.  Conclude by reiterating the project Aims and Objectives.</w:t>
      </w:r>
    </w:p>
    <w:p w14:paraId="0E91BF14" w14:textId="77777777" w:rsidR="00FD33D3" w:rsidRPr="00FD33D3" w:rsidRDefault="00FD33D3" w:rsidP="00CD3808">
      <w:pPr>
        <w:jc w:val="both"/>
        <w:rPr>
          <w:sz w:val="32"/>
          <w:szCs w:val="32"/>
        </w:rPr>
      </w:pPr>
    </w:p>
    <w:p w14:paraId="085C1EB2" w14:textId="77777777" w:rsidR="00FD33D3" w:rsidRDefault="00654FB2" w:rsidP="00CD3808">
      <w:pPr>
        <w:jc w:val="both"/>
        <w:rPr>
          <w:b/>
          <w:i/>
          <w:sz w:val="32"/>
          <w:szCs w:val="32"/>
        </w:rPr>
      </w:pPr>
      <w:r>
        <w:rPr>
          <w:b/>
          <w:i/>
          <w:sz w:val="32"/>
          <w:szCs w:val="32"/>
        </w:rPr>
        <w:t>Following Chapter(s)</w:t>
      </w:r>
      <w:r w:rsidR="00FD33D3" w:rsidRPr="00FD33D3">
        <w:rPr>
          <w:b/>
          <w:i/>
          <w:sz w:val="32"/>
          <w:szCs w:val="32"/>
        </w:rPr>
        <w:t xml:space="preserve"> – Requirements gathering, analysis and design.</w:t>
      </w:r>
    </w:p>
    <w:p w14:paraId="5112553D" w14:textId="77777777" w:rsidR="000B5832" w:rsidRPr="00FD33D3" w:rsidRDefault="000B5832" w:rsidP="00CD3808">
      <w:pPr>
        <w:jc w:val="both"/>
        <w:rPr>
          <w:b/>
          <w:i/>
          <w:sz w:val="32"/>
          <w:szCs w:val="32"/>
        </w:rPr>
      </w:pPr>
    </w:p>
    <w:p w14:paraId="475CDAB1" w14:textId="7E7B5481" w:rsidR="00FD33D3" w:rsidRPr="00FD33D3" w:rsidRDefault="00FD33D3" w:rsidP="00CD3808">
      <w:pPr>
        <w:jc w:val="both"/>
        <w:rPr>
          <w:sz w:val="32"/>
          <w:szCs w:val="32"/>
        </w:rPr>
      </w:pPr>
      <w:r w:rsidRPr="00FD33D3">
        <w:rPr>
          <w:sz w:val="32"/>
          <w:szCs w:val="32"/>
        </w:rPr>
        <w:t xml:space="preserve">One or more chapters should now be devoted to requirements gathering, analysis and design. The </w:t>
      </w:r>
      <w:ins w:id="171" w:author="GALWAY, Leo" w:date="2018-08-06T16:52:00Z">
        <w:r w:rsidR="00B065E6">
          <w:rPr>
            <w:sz w:val="32"/>
            <w:szCs w:val="32"/>
          </w:rPr>
          <w:t>Software Development</w:t>
        </w:r>
        <w:r w:rsidR="00B065E6" w:rsidRPr="00FD33D3">
          <w:rPr>
            <w:sz w:val="32"/>
            <w:szCs w:val="32"/>
          </w:rPr>
          <w:t xml:space="preserve"> </w:t>
        </w:r>
      </w:ins>
      <w:r w:rsidR="00634ABC" w:rsidRPr="00FD33D3">
        <w:rPr>
          <w:sz w:val="32"/>
          <w:szCs w:val="32"/>
        </w:rPr>
        <w:t>Lifecycle</w:t>
      </w:r>
      <w:ins w:id="172" w:author="GALWAY, Leo" w:date="2018-08-06T16:52:00Z">
        <w:r w:rsidR="00B065E6">
          <w:rPr>
            <w:sz w:val="32"/>
            <w:szCs w:val="32"/>
          </w:rPr>
          <w:t xml:space="preserve"> Methodology</w:t>
        </w:r>
      </w:ins>
      <w:r w:rsidR="00634ABC" w:rsidRPr="00FD33D3">
        <w:rPr>
          <w:sz w:val="32"/>
          <w:szCs w:val="32"/>
        </w:rPr>
        <w:t xml:space="preserve"> that you will have selected to underpin the project drives the nature of the activities/work undertaken</w:t>
      </w:r>
      <w:r w:rsidRPr="00FD33D3">
        <w:rPr>
          <w:sz w:val="32"/>
          <w:szCs w:val="32"/>
        </w:rPr>
        <w:t>. It is important you adhere to recognised methods and the adoption and use of appropriate notations.</w:t>
      </w:r>
    </w:p>
    <w:p w14:paraId="503E8C12" w14:textId="77777777" w:rsidR="00FD33D3" w:rsidRPr="00FD33D3" w:rsidRDefault="00FD33D3" w:rsidP="00CD3808">
      <w:pPr>
        <w:jc w:val="both"/>
        <w:rPr>
          <w:sz w:val="32"/>
          <w:szCs w:val="32"/>
        </w:rPr>
      </w:pPr>
    </w:p>
    <w:p w14:paraId="0A906B3B" w14:textId="77777777" w:rsidR="00FD33D3" w:rsidRDefault="00FD33D3" w:rsidP="00CD3808">
      <w:pPr>
        <w:jc w:val="both"/>
        <w:rPr>
          <w:b/>
          <w:i/>
          <w:sz w:val="32"/>
          <w:szCs w:val="32"/>
        </w:rPr>
      </w:pPr>
      <w:r w:rsidRPr="00FD33D3">
        <w:rPr>
          <w:b/>
          <w:i/>
          <w:sz w:val="32"/>
          <w:szCs w:val="32"/>
        </w:rPr>
        <w:t>Following Chapter(s) – Implementation.</w:t>
      </w:r>
    </w:p>
    <w:p w14:paraId="616E5DFE" w14:textId="77777777" w:rsidR="000B5832" w:rsidRPr="00FD33D3" w:rsidRDefault="000B5832" w:rsidP="00CD3808">
      <w:pPr>
        <w:jc w:val="both"/>
        <w:rPr>
          <w:b/>
          <w:i/>
          <w:sz w:val="32"/>
          <w:szCs w:val="32"/>
        </w:rPr>
      </w:pPr>
    </w:p>
    <w:p w14:paraId="6218D5E1" w14:textId="77777777" w:rsidR="00FD33D3" w:rsidRDefault="000B5832" w:rsidP="00CD3808">
      <w:pPr>
        <w:jc w:val="both"/>
        <w:rPr>
          <w:sz w:val="32"/>
          <w:szCs w:val="32"/>
        </w:rPr>
      </w:pPr>
      <w:r>
        <w:rPr>
          <w:sz w:val="32"/>
          <w:szCs w:val="32"/>
        </w:rPr>
        <w:t>Present</w:t>
      </w:r>
      <w:r w:rsidR="00FD33D3" w:rsidRPr="00FD33D3">
        <w:rPr>
          <w:sz w:val="32"/>
          <w:szCs w:val="32"/>
        </w:rPr>
        <w:t xml:space="preserve"> a high level overview of t</w:t>
      </w:r>
      <w:r>
        <w:rPr>
          <w:sz w:val="32"/>
          <w:szCs w:val="32"/>
        </w:rPr>
        <w:t xml:space="preserve">he proposed system architecture followed by a </w:t>
      </w:r>
      <w:r w:rsidR="00FD33D3" w:rsidRPr="00FD33D3">
        <w:rPr>
          <w:sz w:val="32"/>
          <w:szCs w:val="32"/>
        </w:rPr>
        <w:t xml:space="preserve">more detailed </w:t>
      </w:r>
      <w:r>
        <w:rPr>
          <w:sz w:val="32"/>
          <w:szCs w:val="32"/>
        </w:rPr>
        <w:t xml:space="preserve">treatment of </w:t>
      </w:r>
      <w:r w:rsidR="00FD33D3" w:rsidRPr="00FD33D3">
        <w:rPr>
          <w:sz w:val="32"/>
          <w:szCs w:val="32"/>
        </w:rPr>
        <w:t>code or pseudo code</w:t>
      </w:r>
      <w:r>
        <w:rPr>
          <w:sz w:val="32"/>
          <w:szCs w:val="32"/>
        </w:rPr>
        <w:t xml:space="preserve"> fragments of </w:t>
      </w:r>
      <w:r w:rsidR="006D4004">
        <w:rPr>
          <w:sz w:val="32"/>
          <w:szCs w:val="32"/>
        </w:rPr>
        <w:t>elements of development</w:t>
      </w:r>
      <w:r w:rsidR="00FD33D3" w:rsidRPr="00FD33D3">
        <w:rPr>
          <w:sz w:val="32"/>
          <w:szCs w:val="32"/>
        </w:rPr>
        <w:t>.</w:t>
      </w:r>
    </w:p>
    <w:p w14:paraId="6DD1F533" w14:textId="77777777" w:rsidR="006D4004" w:rsidRPr="00FD33D3" w:rsidRDefault="006D4004" w:rsidP="00CD3808">
      <w:pPr>
        <w:jc w:val="both"/>
        <w:rPr>
          <w:sz w:val="32"/>
          <w:szCs w:val="32"/>
        </w:rPr>
      </w:pPr>
    </w:p>
    <w:p w14:paraId="2AB884EA" w14:textId="77777777" w:rsidR="00FD33D3" w:rsidRPr="00FD33D3" w:rsidRDefault="00FD33D3" w:rsidP="00CD3808">
      <w:pPr>
        <w:jc w:val="both"/>
        <w:rPr>
          <w:sz w:val="32"/>
          <w:szCs w:val="32"/>
        </w:rPr>
      </w:pPr>
      <w:r w:rsidRPr="00FD33D3">
        <w:rPr>
          <w:sz w:val="32"/>
          <w:szCs w:val="32"/>
        </w:rPr>
        <w:t>Report any significant challenges encountered and associated solutions offered.</w:t>
      </w:r>
    </w:p>
    <w:p w14:paraId="03CFC154" w14:textId="77777777" w:rsidR="005E174F" w:rsidRDefault="005E174F" w:rsidP="00CD3808">
      <w:pPr>
        <w:jc w:val="both"/>
        <w:rPr>
          <w:sz w:val="32"/>
          <w:szCs w:val="32"/>
        </w:rPr>
      </w:pPr>
    </w:p>
    <w:p w14:paraId="54386F75" w14:textId="77777777" w:rsidR="005E174F" w:rsidRDefault="005E174F" w:rsidP="00CD3808">
      <w:pPr>
        <w:jc w:val="both"/>
        <w:rPr>
          <w:sz w:val="32"/>
          <w:szCs w:val="32"/>
        </w:rPr>
      </w:pPr>
    </w:p>
    <w:p w14:paraId="1418C156" w14:textId="77777777" w:rsidR="00FD33D3" w:rsidRDefault="00FD33D3" w:rsidP="00CD3808">
      <w:pPr>
        <w:jc w:val="both"/>
        <w:rPr>
          <w:i/>
          <w:sz w:val="32"/>
          <w:szCs w:val="32"/>
        </w:rPr>
      </w:pPr>
      <w:r w:rsidRPr="00FD33D3">
        <w:rPr>
          <w:b/>
          <w:i/>
          <w:sz w:val="32"/>
          <w:szCs w:val="32"/>
        </w:rPr>
        <w:t>Following Chapter(s) –Testing and Evaluation</w:t>
      </w:r>
      <w:r w:rsidRPr="00FD33D3">
        <w:rPr>
          <w:i/>
          <w:sz w:val="32"/>
          <w:szCs w:val="32"/>
        </w:rPr>
        <w:t>.</w:t>
      </w:r>
    </w:p>
    <w:p w14:paraId="14BDADF4" w14:textId="77777777" w:rsidR="005E174F" w:rsidRPr="00FD33D3" w:rsidRDefault="005E174F" w:rsidP="00CD3808">
      <w:pPr>
        <w:jc w:val="both"/>
        <w:rPr>
          <w:i/>
          <w:sz w:val="32"/>
          <w:szCs w:val="32"/>
        </w:rPr>
      </w:pPr>
    </w:p>
    <w:p w14:paraId="4BC71579" w14:textId="77777777" w:rsidR="00FD33D3" w:rsidRPr="00FD33D3" w:rsidRDefault="00FD33D3" w:rsidP="00CD3808">
      <w:pPr>
        <w:jc w:val="both"/>
        <w:rPr>
          <w:sz w:val="32"/>
          <w:szCs w:val="32"/>
        </w:rPr>
      </w:pPr>
      <w:r w:rsidRPr="00FD33D3">
        <w:rPr>
          <w:sz w:val="32"/>
          <w:szCs w:val="32"/>
        </w:rPr>
        <w:t>Herein you should seek to undertake both validation and verification of the project product(s) or outcomes and consider the appropriateness of the engineering process you adopted in moving to achieve them.</w:t>
      </w:r>
    </w:p>
    <w:p w14:paraId="2F8FA6C3" w14:textId="77777777" w:rsidR="00FD33D3" w:rsidRPr="00FD33D3" w:rsidRDefault="00FD33D3" w:rsidP="00CD3808">
      <w:pPr>
        <w:jc w:val="both"/>
        <w:rPr>
          <w:sz w:val="32"/>
          <w:szCs w:val="32"/>
        </w:rPr>
      </w:pPr>
    </w:p>
    <w:p w14:paraId="34FD5E95" w14:textId="77777777" w:rsidR="00FD33D3" w:rsidRPr="00FD33D3" w:rsidRDefault="00FD33D3" w:rsidP="00CD3808">
      <w:pPr>
        <w:jc w:val="both"/>
        <w:rPr>
          <w:sz w:val="32"/>
          <w:szCs w:val="32"/>
        </w:rPr>
      </w:pPr>
    </w:p>
    <w:p w14:paraId="77224880" w14:textId="77777777" w:rsidR="00996644" w:rsidRDefault="00996644" w:rsidP="00CD3808">
      <w:pPr>
        <w:jc w:val="both"/>
        <w:rPr>
          <w:b/>
          <w:i/>
          <w:sz w:val="32"/>
          <w:szCs w:val="32"/>
        </w:rPr>
      </w:pPr>
    </w:p>
    <w:p w14:paraId="7944568D" w14:textId="77777777" w:rsidR="00996644" w:rsidRDefault="00996644" w:rsidP="00CD3808">
      <w:pPr>
        <w:jc w:val="both"/>
        <w:rPr>
          <w:b/>
          <w:i/>
          <w:sz w:val="32"/>
          <w:szCs w:val="32"/>
        </w:rPr>
      </w:pPr>
    </w:p>
    <w:p w14:paraId="4DB94965" w14:textId="77777777" w:rsidR="00996644" w:rsidRDefault="00996644" w:rsidP="00CD3808">
      <w:pPr>
        <w:jc w:val="both"/>
        <w:rPr>
          <w:b/>
          <w:i/>
          <w:sz w:val="32"/>
          <w:szCs w:val="32"/>
        </w:rPr>
      </w:pPr>
    </w:p>
    <w:p w14:paraId="5841905D" w14:textId="77777777" w:rsidR="00FD33D3" w:rsidRDefault="00FD33D3" w:rsidP="00CD3808">
      <w:pPr>
        <w:jc w:val="both"/>
        <w:rPr>
          <w:b/>
          <w:i/>
          <w:sz w:val="32"/>
          <w:szCs w:val="32"/>
        </w:rPr>
      </w:pPr>
      <w:r w:rsidRPr="00FD33D3">
        <w:rPr>
          <w:b/>
          <w:i/>
          <w:sz w:val="32"/>
          <w:szCs w:val="32"/>
        </w:rPr>
        <w:t>Following Chapter – Results</w:t>
      </w:r>
      <w:r w:rsidR="005E174F">
        <w:rPr>
          <w:b/>
          <w:i/>
          <w:sz w:val="32"/>
          <w:szCs w:val="32"/>
        </w:rPr>
        <w:t>.</w:t>
      </w:r>
    </w:p>
    <w:p w14:paraId="664C3678" w14:textId="77777777" w:rsidR="005E174F" w:rsidRPr="00FD33D3" w:rsidRDefault="005E174F" w:rsidP="00CD3808">
      <w:pPr>
        <w:jc w:val="both"/>
        <w:rPr>
          <w:b/>
          <w:i/>
          <w:sz w:val="32"/>
          <w:szCs w:val="32"/>
        </w:rPr>
      </w:pPr>
    </w:p>
    <w:p w14:paraId="14D28F02" w14:textId="77777777" w:rsidR="00FD33D3" w:rsidRPr="00FD33D3" w:rsidRDefault="00FD33D3" w:rsidP="00CD3808">
      <w:pPr>
        <w:jc w:val="both"/>
        <w:rPr>
          <w:sz w:val="32"/>
          <w:szCs w:val="32"/>
        </w:rPr>
      </w:pPr>
      <w:r w:rsidRPr="00FD33D3">
        <w:rPr>
          <w:sz w:val="32"/>
          <w:szCs w:val="32"/>
        </w:rPr>
        <w:t xml:space="preserve">The results of your work should be presented here. Highlight all the positive outcomes from your dissertation in the fulfilment of the initial project objectives. Individual objectives may be unfulfilled, partially fulfilled, fulfilled or exceeded.  The circumstances surrounding and the impact arising from unfulfilled objectives can be expanded upon in the final chapter. Although disappointing, shortcomings of this nature can be compensated for by your approach to the identification and monitoring of risks and by your approach to their mitigation under the umbrella of ‘Project Management Skills’. </w:t>
      </w:r>
    </w:p>
    <w:p w14:paraId="6CC50B67" w14:textId="77777777" w:rsidR="00FD33D3" w:rsidRPr="00FD33D3" w:rsidRDefault="00FD33D3" w:rsidP="00CD3808">
      <w:pPr>
        <w:jc w:val="both"/>
        <w:rPr>
          <w:sz w:val="32"/>
          <w:szCs w:val="32"/>
        </w:rPr>
      </w:pPr>
    </w:p>
    <w:p w14:paraId="5E5359CA" w14:textId="77777777" w:rsidR="00FD33D3" w:rsidRDefault="00FD33D3" w:rsidP="00CD3808">
      <w:pPr>
        <w:jc w:val="both"/>
        <w:rPr>
          <w:b/>
          <w:i/>
          <w:sz w:val="32"/>
          <w:szCs w:val="32"/>
        </w:rPr>
      </w:pPr>
      <w:r w:rsidRPr="00FD33D3">
        <w:rPr>
          <w:b/>
          <w:i/>
          <w:sz w:val="32"/>
          <w:szCs w:val="32"/>
        </w:rPr>
        <w:t>Final Chapter – Conclusions and suggestions for further work</w:t>
      </w:r>
      <w:r w:rsidR="005E174F">
        <w:rPr>
          <w:b/>
          <w:i/>
          <w:sz w:val="32"/>
          <w:szCs w:val="32"/>
        </w:rPr>
        <w:t>.</w:t>
      </w:r>
    </w:p>
    <w:p w14:paraId="3EA87F76" w14:textId="77777777" w:rsidR="005E174F" w:rsidRPr="00FD33D3" w:rsidRDefault="005E174F" w:rsidP="00CD3808">
      <w:pPr>
        <w:jc w:val="both"/>
        <w:rPr>
          <w:b/>
          <w:i/>
          <w:sz w:val="32"/>
          <w:szCs w:val="32"/>
        </w:rPr>
      </w:pPr>
    </w:p>
    <w:p w14:paraId="612EACFA" w14:textId="77777777" w:rsidR="00FD33D3" w:rsidRPr="00FD33D3" w:rsidRDefault="00FD33D3" w:rsidP="00CD3808">
      <w:pPr>
        <w:jc w:val="both"/>
        <w:rPr>
          <w:sz w:val="32"/>
          <w:szCs w:val="32"/>
        </w:rPr>
      </w:pPr>
      <w:r w:rsidRPr="00FD33D3">
        <w:rPr>
          <w:sz w:val="32"/>
          <w:szCs w:val="32"/>
        </w:rPr>
        <w:lastRenderedPageBreak/>
        <w:t>In writing the conclusions, undertake a critical evaluation of the project scope, planned outcomes, products produced and of your management of the overall process.  One approach to this is to try to write down what advice you would wish to pass on to a future student undertaking a similar project.</w:t>
      </w:r>
    </w:p>
    <w:p w14:paraId="56AEEE3A" w14:textId="77777777" w:rsidR="00FD33D3" w:rsidRPr="00FD33D3" w:rsidRDefault="00FD33D3" w:rsidP="00CD3808">
      <w:pPr>
        <w:jc w:val="both"/>
        <w:rPr>
          <w:sz w:val="32"/>
          <w:szCs w:val="32"/>
        </w:rPr>
      </w:pPr>
    </w:p>
    <w:p w14:paraId="0FF60722" w14:textId="5E7F5801" w:rsidR="00F24684" w:rsidRDefault="00FD33D3" w:rsidP="00CD3808">
      <w:pPr>
        <w:jc w:val="both"/>
        <w:rPr>
          <w:sz w:val="32"/>
          <w:szCs w:val="32"/>
        </w:rPr>
      </w:pPr>
      <w:r w:rsidRPr="00FD33D3">
        <w:rPr>
          <w:sz w:val="32"/>
          <w:szCs w:val="32"/>
        </w:rPr>
        <w:t>In presenting your suggestions for future work you have an opportunity to express your views on a broad spectrum of issues such as, but not limited to, improvements to the existing system; increasing functionality; integration within other systems</w:t>
      </w:r>
      <w:ins w:id="173" w:author="GALWAY, Leo" w:date="2018-08-06T16:54:00Z">
        <w:r w:rsidR="00B065E6">
          <w:rPr>
            <w:sz w:val="32"/>
            <w:szCs w:val="32"/>
          </w:rPr>
          <w:t>,</w:t>
        </w:r>
      </w:ins>
      <w:r w:rsidRPr="00FD33D3">
        <w:rPr>
          <w:sz w:val="32"/>
          <w:szCs w:val="32"/>
        </w:rPr>
        <w:t xml:space="preserve"> etc.  </w:t>
      </w:r>
    </w:p>
    <w:p w14:paraId="6C7C5194" w14:textId="77777777" w:rsidR="00F24684" w:rsidRDefault="00F24684" w:rsidP="00CD3808">
      <w:pPr>
        <w:jc w:val="both"/>
        <w:rPr>
          <w:sz w:val="32"/>
          <w:szCs w:val="32"/>
        </w:rPr>
      </w:pPr>
    </w:p>
    <w:p w14:paraId="78529DBD" w14:textId="77777777" w:rsidR="00FD33D3" w:rsidRDefault="00FD33D3" w:rsidP="00CD3808">
      <w:pPr>
        <w:jc w:val="both"/>
        <w:rPr>
          <w:sz w:val="32"/>
          <w:szCs w:val="32"/>
        </w:rPr>
      </w:pPr>
      <w:r w:rsidRPr="00FD33D3">
        <w:rPr>
          <w:sz w:val="32"/>
          <w:szCs w:val="32"/>
        </w:rPr>
        <w:t>Where a shortcoming has been identified you can also suggest how it could be avoided and offer reasoned approximations as to the additional time or resources that would be required to resolve the issue.</w:t>
      </w:r>
    </w:p>
    <w:p w14:paraId="147A48FC" w14:textId="77777777" w:rsidR="009E3BB5" w:rsidRDefault="009E3BB5" w:rsidP="00CD3808">
      <w:pPr>
        <w:jc w:val="both"/>
        <w:rPr>
          <w:sz w:val="32"/>
          <w:szCs w:val="32"/>
        </w:rPr>
      </w:pPr>
    </w:p>
    <w:p w14:paraId="324E9FA0" w14:textId="77777777" w:rsidR="00254B33" w:rsidRDefault="009E3BB5" w:rsidP="00CD3808">
      <w:pPr>
        <w:jc w:val="both"/>
        <w:rPr>
          <w:sz w:val="32"/>
          <w:szCs w:val="32"/>
        </w:rPr>
      </w:pPr>
      <w:r>
        <w:rPr>
          <w:sz w:val="32"/>
          <w:szCs w:val="32"/>
        </w:rPr>
        <w:t>This chapter should also present a reflection on the entrepreneurial aspects of the project along with a discussion of ethical and sustainability issues arising.</w:t>
      </w:r>
      <w:r w:rsidR="00254B33">
        <w:rPr>
          <w:sz w:val="32"/>
          <w:szCs w:val="32"/>
        </w:rPr>
        <w:t xml:space="preserve"> </w:t>
      </w:r>
    </w:p>
    <w:p w14:paraId="0D4E79D2" w14:textId="77777777" w:rsidR="00254B33" w:rsidRPr="00FD33D3" w:rsidRDefault="00254B33" w:rsidP="00CD3808">
      <w:pPr>
        <w:jc w:val="both"/>
        <w:rPr>
          <w:sz w:val="32"/>
          <w:szCs w:val="32"/>
        </w:rPr>
      </w:pPr>
      <w:r>
        <w:rPr>
          <w:sz w:val="32"/>
          <w:szCs w:val="32"/>
        </w:rPr>
        <w:t>The chapter should clearly highlight aspects of the project that evidence innovative and creative approaches.</w:t>
      </w:r>
    </w:p>
    <w:p w14:paraId="16A425B7" w14:textId="77777777" w:rsidR="00FD33D3" w:rsidRPr="00FD33D3" w:rsidRDefault="00FD33D3" w:rsidP="00CD3808">
      <w:pPr>
        <w:jc w:val="both"/>
        <w:rPr>
          <w:sz w:val="32"/>
          <w:szCs w:val="32"/>
        </w:rPr>
      </w:pPr>
    </w:p>
    <w:p w14:paraId="32478857" w14:textId="77777777" w:rsidR="00996644" w:rsidRDefault="00996644" w:rsidP="00CD3808">
      <w:pPr>
        <w:jc w:val="both"/>
        <w:rPr>
          <w:b/>
          <w:i/>
          <w:sz w:val="32"/>
          <w:szCs w:val="32"/>
        </w:rPr>
      </w:pPr>
    </w:p>
    <w:p w14:paraId="7D46478B" w14:textId="77777777" w:rsidR="00FD33D3" w:rsidRDefault="00FD33D3" w:rsidP="00CD3808">
      <w:pPr>
        <w:jc w:val="both"/>
        <w:rPr>
          <w:b/>
          <w:i/>
          <w:sz w:val="32"/>
          <w:szCs w:val="32"/>
        </w:rPr>
      </w:pPr>
      <w:r w:rsidRPr="00FD33D3">
        <w:rPr>
          <w:b/>
          <w:i/>
          <w:sz w:val="32"/>
          <w:szCs w:val="32"/>
        </w:rPr>
        <w:t>References</w:t>
      </w:r>
      <w:r w:rsidR="00CB275C">
        <w:rPr>
          <w:b/>
          <w:i/>
          <w:sz w:val="32"/>
          <w:szCs w:val="32"/>
        </w:rPr>
        <w:t>.</w:t>
      </w:r>
    </w:p>
    <w:p w14:paraId="0C33ACD0" w14:textId="77777777" w:rsidR="00996644" w:rsidRDefault="00996644" w:rsidP="00CD3808">
      <w:pPr>
        <w:jc w:val="both"/>
        <w:rPr>
          <w:b/>
          <w:i/>
          <w:sz w:val="32"/>
          <w:szCs w:val="32"/>
        </w:rPr>
      </w:pPr>
    </w:p>
    <w:p w14:paraId="35797138" w14:textId="77777777" w:rsidR="00CB275C" w:rsidRPr="00CB275C" w:rsidRDefault="00FD33D3" w:rsidP="00CD3808">
      <w:pPr>
        <w:jc w:val="both"/>
        <w:rPr>
          <w:sz w:val="32"/>
          <w:szCs w:val="32"/>
        </w:rPr>
      </w:pPr>
      <w:r w:rsidRPr="00FD33D3">
        <w:rPr>
          <w:sz w:val="32"/>
          <w:szCs w:val="32"/>
        </w:rPr>
        <w:t>Use the Harvard Referencing</w:t>
      </w:r>
      <w:r w:rsidR="00CB275C">
        <w:rPr>
          <w:sz w:val="32"/>
          <w:szCs w:val="32"/>
        </w:rPr>
        <w:t xml:space="preserve"> system </w:t>
      </w:r>
      <w:r w:rsidR="00CB275C" w:rsidRPr="00CB275C">
        <w:rPr>
          <w:sz w:val="32"/>
          <w:szCs w:val="32"/>
        </w:rPr>
        <w:t>(</w:t>
      </w:r>
      <w:r w:rsidR="00BA2284">
        <w:rPr>
          <w:sz w:val="32"/>
          <w:szCs w:val="32"/>
        </w:rPr>
        <w:t>refer to</w:t>
      </w:r>
      <w:r w:rsidR="00CB275C" w:rsidRPr="00CB275C">
        <w:rPr>
          <w:sz w:val="32"/>
          <w:szCs w:val="32"/>
        </w:rPr>
        <w:t xml:space="preserve"> </w:t>
      </w:r>
      <w:hyperlink r:id="rId8" w:history="1">
        <w:r w:rsidR="00CB275C" w:rsidRPr="00CB275C">
          <w:rPr>
            <w:rStyle w:val="Hyperlink"/>
            <w:sz w:val="32"/>
            <w:szCs w:val="32"/>
          </w:rPr>
          <w:t>this guide to referencing</w:t>
        </w:r>
      </w:hyperlink>
      <w:r w:rsidR="00CB275C" w:rsidRPr="00CB275C">
        <w:rPr>
          <w:sz w:val="32"/>
          <w:szCs w:val="32"/>
        </w:rPr>
        <w:t xml:space="preserve"> for help and s</w:t>
      </w:r>
      <w:r w:rsidR="00CB275C">
        <w:rPr>
          <w:sz w:val="32"/>
          <w:szCs w:val="32"/>
        </w:rPr>
        <w:t xml:space="preserve">upport on referencing using Harvard </w:t>
      </w:r>
      <w:r w:rsidR="00CB275C" w:rsidRPr="00CB275C">
        <w:rPr>
          <w:sz w:val="32"/>
          <w:szCs w:val="32"/>
        </w:rPr>
        <w:t>method).</w:t>
      </w:r>
    </w:p>
    <w:p w14:paraId="0EF93A07" w14:textId="77777777" w:rsidR="00CB275C" w:rsidRDefault="00CB275C" w:rsidP="00CD3808">
      <w:pPr>
        <w:jc w:val="both"/>
        <w:rPr>
          <w:sz w:val="32"/>
          <w:szCs w:val="32"/>
        </w:rPr>
      </w:pPr>
    </w:p>
    <w:p w14:paraId="0A33D95E" w14:textId="77777777" w:rsidR="00EA6798" w:rsidRDefault="00FD33D3" w:rsidP="00CD3808">
      <w:pPr>
        <w:jc w:val="both"/>
        <w:rPr>
          <w:b/>
          <w:i/>
          <w:sz w:val="32"/>
          <w:szCs w:val="32"/>
        </w:rPr>
      </w:pPr>
      <w:r w:rsidRPr="00FD33D3">
        <w:rPr>
          <w:b/>
          <w:i/>
          <w:sz w:val="32"/>
          <w:szCs w:val="32"/>
        </w:rPr>
        <w:t>Appendices</w:t>
      </w:r>
      <w:r w:rsidR="00EA6798">
        <w:rPr>
          <w:b/>
          <w:i/>
          <w:sz w:val="32"/>
          <w:szCs w:val="32"/>
        </w:rPr>
        <w:t>.</w:t>
      </w:r>
    </w:p>
    <w:p w14:paraId="02268ED2" w14:textId="77777777" w:rsidR="00996644" w:rsidRPr="00FD33D3" w:rsidRDefault="00996644" w:rsidP="00CD3808">
      <w:pPr>
        <w:jc w:val="both"/>
        <w:rPr>
          <w:b/>
          <w:i/>
          <w:sz w:val="32"/>
          <w:szCs w:val="32"/>
        </w:rPr>
      </w:pPr>
    </w:p>
    <w:p w14:paraId="1C41AD16" w14:textId="77777777" w:rsidR="00FD33D3" w:rsidRPr="00FD33D3" w:rsidRDefault="00FD33D3" w:rsidP="00CD3808">
      <w:pPr>
        <w:jc w:val="both"/>
        <w:rPr>
          <w:sz w:val="32"/>
          <w:szCs w:val="32"/>
        </w:rPr>
      </w:pPr>
      <w:r w:rsidRPr="00FD33D3">
        <w:rPr>
          <w:sz w:val="32"/>
          <w:szCs w:val="32"/>
        </w:rPr>
        <w:t>Appendices include material that is relevant, but would be too tedious or not just relevant enough to include in the main text.</w:t>
      </w:r>
    </w:p>
    <w:p w14:paraId="1E99F193" w14:textId="77777777" w:rsidR="00FD33D3" w:rsidRPr="00FD33D3" w:rsidRDefault="00FD33D3" w:rsidP="00CD3808">
      <w:pPr>
        <w:jc w:val="both"/>
        <w:rPr>
          <w:sz w:val="32"/>
          <w:szCs w:val="32"/>
        </w:rPr>
      </w:pPr>
    </w:p>
    <w:p w14:paraId="12D550F3" w14:textId="77777777" w:rsidR="00FD33D3" w:rsidRPr="0078635C" w:rsidRDefault="00FD33D3" w:rsidP="00CD3808">
      <w:pPr>
        <w:jc w:val="both"/>
        <w:rPr>
          <w:b/>
          <w:color w:val="0000FF"/>
          <w:sz w:val="32"/>
          <w:szCs w:val="32"/>
        </w:rPr>
      </w:pPr>
      <w:r w:rsidRPr="0078635C">
        <w:rPr>
          <w:b/>
          <w:color w:val="0000FF"/>
          <w:sz w:val="32"/>
          <w:szCs w:val="32"/>
        </w:rPr>
        <w:t>Formatting Guidelines for final submission</w:t>
      </w:r>
      <w:r w:rsidR="00EA6798" w:rsidRPr="0078635C">
        <w:rPr>
          <w:b/>
          <w:color w:val="0000FF"/>
          <w:sz w:val="32"/>
          <w:szCs w:val="32"/>
        </w:rPr>
        <w:t>.</w:t>
      </w:r>
    </w:p>
    <w:p w14:paraId="1C8F24C4" w14:textId="77777777" w:rsidR="00FD33D3" w:rsidRPr="00FD33D3" w:rsidRDefault="00FD33D3" w:rsidP="00CD3808">
      <w:pPr>
        <w:jc w:val="both"/>
        <w:rPr>
          <w:sz w:val="32"/>
          <w:szCs w:val="32"/>
        </w:rPr>
      </w:pPr>
    </w:p>
    <w:p w14:paraId="3A82264E" w14:textId="77777777" w:rsidR="00FD33D3" w:rsidRPr="00FD33D3" w:rsidRDefault="00FD33D3" w:rsidP="00CD3808">
      <w:pPr>
        <w:jc w:val="both"/>
        <w:rPr>
          <w:sz w:val="32"/>
          <w:szCs w:val="32"/>
        </w:rPr>
      </w:pPr>
      <w:r w:rsidRPr="00FD33D3">
        <w:rPr>
          <w:sz w:val="32"/>
          <w:szCs w:val="32"/>
        </w:rPr>
        <w:t xml:space="preserve">The project represents a substantial piece of work carrying 40 credit points. </w:t>
      </w:r>
      <w:r w:rsidR="00634ABC">
        <w:rPr>
          <w:sz w:val="32"/>
          <w:szCs w:val="32"/>
        </w:rPr>
        <w:t xml:space="preserve">In terms of </w:t>
      </w:r>
      <w:r w:rsidR="00634ABC" w:rsidRPr="00FD33D3">
        <w:rPr>
          <w:sz w:val="32"/>
          <w:szCs w:val="32"/>
        </w:rPr>
        <w:t xml:space="preserve">effort it deserves, the guideline figure is 400 hours. </w:t>
      </w:r>
      <w:r w:rsidRPr="00FD33D3">
        <w:rPr>
          <w:sz w:val="32"/>
          <w:szCs w:val="32"/>
        </w:rPr>
        <w:t xml:space="preserve">The submitted document should contain a </w:t>
      </w:r>
      <w:r w:rsidRPr="00FD33D3">
        <w:rPr>
          <w:color w:val="FF6600"/>
          <w:sz w:val="32"/>
          <w:szCs w:val="32"/>
        </w:rPr>
        <w:t>minimum</w:t>
      </w:r>
      <w:r w:rsidRPr="00FD33D3">
        <w:rPr>
          <w:sz w:val="32"/>
          <w:szCs w:val="32"/>
        </w:rPr>
        <w:t xml:space="preserve"> </w:t>
      </w:r>
      <w:r w:rsidRPr="0078635C">
        <w:rPr>
          <w:sz w:val="32"/>
          <w:szCs w:val="32"/>
        </w:rPr>
        <w:t xml:space="preserve">of </w:t>
      </w:r>
      <w:r w:rsidRPr="0078635C">
        <w:rPr>
          <w:color w:val="FF0000"/>
          <w:sz w:val="32"/>
          <w:szCs w:val="32"/>
        </w:rPr>
        <w:t>60</w:t>
      </w:r>
      <w:r w:rsidRPr="0078635C">
        <w:rPr>
          <w:sz w:val="32"/>
          <w:szCs w:val="32"/>
        </w:rPr>
        <w:t xml:space="preserve"> pages</w:t>
      </w:r>
      <w:r w:rsidRPr="00FD33D3">
        <w:rPr>
          <w:sz w:val="32"/>
          <w:szCs w:val="32"/>
        </w:rPr>
        <w:t xml:space="preserve"> of text plus references and appendices.  </w:t>
      </w:r>
    </w:p>
    <w:p w14:paraId="2E045388" w14:textId="77777777" w:rsidR="00FD33D3" w:rsidRPr="00FD33D3" w:rsidRDefault="00FD33D3" w:rsidP="00CD3808">
      <w:pPr>
        <w:jc w:val="both"/>
        <w:rPr>
          <w:sz w:val="32"/>
          <w:szCs w:val="32"/>
        </w:rPr>
      </w:pPr>
    </w:p>
    <w:p w14:paraId="77055009" w14:textId="77777777" w:rsidR="00FD33D3" w:rsidRPr="00FD33D3" w:rsidRDefault="00FD33D3" w:rsidP="00CD3808">
      <w:pPr>
        <w:jc w:val="both"/>
        <w:rPr>
          <w:sz w:val="32"/>
          <w:szCs w:val="32"/>
        </w:rPr>
      </w:pPr>
      <w:r w:rsidRPr="00FD33D3">
        <w:rPr>
          <w:sz w:val="32"/>
          <w:szCs w:val="32"/>
        </w:rPr>
        <w:t xml:space="preserve">Students should adopt a clear technical style, avoiding use of the personal pronoun where possible. </w:t>
      </w:r>
    </w:p>
    <w:p w14:paraId="21DC5BFD" w14:textId="77777777" w:rsidR="00FD33D3" w:rsidRPr="00FD33D3" w:rsidRDefault="00FD33D3" w:rsidP="00CD3808">
      <w:pPr>
        <w:jc w:val="both"/>
        <w:rPr>
          <w:sz w:val="32"/>
          <w:szCs w:val="32"/>
        </w:rPr>
      </w:pPr>
    </w:p>
    <w:p w14:paraId="1DC1AFFC" w14:textId="5C65C548" w:rsidR="00FD33D3" w:rsidRPr="00FD33D3" w:rsidRDefault="00FD33D3" w:rsidP="00CD3808">
      <w:pPr>
        <w:jc w:val="both"/>
        <w:rPr>
          <w:sz w:val="32"/>
          <w:szCs w:val="32"/>
        </w:rPr>
      </w:pPr>
      <w:r w:rsidRPr="00FD33D3">
        <w:rPr>
          <w:sz w:val="32"/>
          <w:szCs w:val="32"/>
        </w:rPr>
        <w:t>Indentations of sub-headings should be used with discretion. The following guidelines for layout and submission should be noted carefully:</w:t>
      </w:r>
    </w:p>
    <w:p w14:paraId="2A891D6E" w14:textId="77777777" w:rsidR="00FD33D3" w:rsidRPr="00FD33D3" w:rsidRDefault="00FD33D3" w:rsidP="00CD3808">
      <w:pPr>
        <w:jc w:val="both"/>
        <w:rPr>
          <w:sz w:val="32"/>
          <w:szCs w:val="32"/>
        </w:rPr>
      </w:pPr>
    </w:p>
    <w:p w14:paraId="693AD85B" w14:textId="77777777" w:rsidR="00FD33D3" w:rsidRPr="00FD33D3" w:rsidRDefault="00FD33D3" w:rsidP="00CD3808">
      <w:pPr>
        <w:jc w:val="both"/>
        <w:rPr>
          <w:sz w:val="32"/>
          <w:szCs w:val="32"/>
        </w:rPr>
      </w:pPr>
    </w:p>
    <w:p w14:paraId="68A561A3" w14:textId="77777777" w:rsidR="00ED7F86" w:rsidRDefault="00ED7F86" w:rsidP="00CD3808">
      <w:pPr>
        <w:jc w:val="both"/>
        <w:rPr>
          <w:ins w:id="174" w:author="kenny adamson" w:date="2018-09-08T11:25:00Z"/>
          <w:sz w:val="32"/>
          <w:szCs w:val="32"/>
          <w:u w:val="single"/>
        </w:rPr>
      </w:pPr>
    </w:p>
    <w:p w14:paraId="2B9FA6C0" w14:textId="7A074B79" w:rsidR="00ED7F86" w:rsidRDefault="00ED7F86" w:rsidP="00CD3808">
      <w:pPr>
        <w:jc w:val="both"/>
        <w:rPr>
          <w:ins w:id="175" w:author="Adamson, Kenneth" w:date="2018-09-17T14:49:00Z"/>
          <w:sz w:val="32"/>
          <w:szCs w:val="32"/>
          <w:u w:val="single"/>
        </w:rPr>
      </w:pPr>
    </w:p>
    <w:p w14:paraId="04E75806" w14:textId="23523EDA" w:rsidR="00AF2547" w:rsidRDefault="00AF2547" w:rsidP="00CD3808">
      <w:pPr>
        <w:jc w:val="both"/>
        <w:rPr>
          <w:ins w:id="176" w:author="Adamson, Kenneth" w:date="2018-09-17T14:49:00Z"/>
          <w:sz w:val="32"/>
          <w:szCs w:val="32"/>
          <w:u w:val="single"/>
        </w:rPr>
      </w:pPr>
    </w:p>
    <w:p w14:paraId="25420471" w14:textId="3E0A40FF" w:rsidR="00AF2547" w:rsidRDefault="00AF2547" w:rsidP="00CD3808">
      <w:pPr>
        <w:jc w:val="both"/>
        <w:rPr>
          <w:ins w:id="177" w:author="Adamson, Kenneth" w:date="2018-09-17T14:49:00Z"/>
          <w:sz w:val="32"/>
          <w:szCs w:val="32"/>
          <w:u w:val="single"/>
        </w:rPr>
      </w:pPr>
    </w:p>
    <w:p w14:paraId="2A6C5B91" w14:textId="77777777" w:rsidR="00AF2547" w:rsidRDefault="00AF2547" w:rsidP="00CD3808">
      <w:pPr>
        <w:jc w:val="both"/>
        <w:rPr>
          <w:ins w:id="178" w:author="kenny adamson" w:date="2018-09-08T11:25:00Z"/>
          <w:sz w:val="32"/>
          <w:szCs w:val="32"/>
          <w:u w:val="single"/>
        </w:rPr>
      </w:pPr>
    </w:p>
    <w:p w14:paraId="118AFB45" w14:textId="77777777" w:rsidR="00FD33D3" w:rsidRPr="00FD33D3" w:rsidRDefault="00FD33D3" w:rsidP="00CD3808">
      <w:pPr>
        <w:jc w:val="both"/>
        <w:rPr>
          <w:sz w:val="32"/>
          <w:szCs w:val="32"/>
          <w:u w:val="single"/>
        </w:rPr>
      </w:pPr>
      <w:r w:rsidRPr="00FD33D3">
        <w:rPr>
          <w:sz w:val="32"/>
          <w:szCs w:val="32"/>
          <w:u w:val="single"/>
        </w:rPr>
        <w:t>Standard presentational guidelines:</w:t>
      </w:r>
    </w:p>
    <w:p w14:paraId="1BD6423D" w14:textId="77777777" w:rsidR="00FD33D3" w:rsidRPr="00FD33D3" w:rsidRDefault="00FD33D3" w:rsidP="00CD3808">
      <w:pPr>
        <w:jc w:val="both"/>
        <w:rPr>
          <w:sz w:val="32"/>
          <w:szCs w:val="32"/>
        </w:rPr>
      </w:pPr>
    </w:p>
    <w:p w14:paraId="05B7CC2C" w14:textId="77777777" w:rsidR="00FD33D3" w:rsidRPr="00FD33D3" w:rsidRDefault="00FD33D3" w:rsidP="00CD3808">
      <w:pPr>
        <w:jc w:val="both"/>
        <w:rPr>
          <w:i/>
          <w:sz w:val="32"/>
          <w:szCs w:val="32"/>
        </w:rPr>
      </w:pPr>
      <w:r w:rsidRPr="00FD33D3">
        <w:rPr>
          <w:i/>
          <w:sz w:val="32"/>
          <w:szCs w:val="32"/>
        </w:rPr>
        <w:t>Numbering Convention.</w:t>
      </w:r>
    </w:p>
    <w:p w14:paraId="77205553" w14:textId="77777777" w:rsidR="00FD33D3" w:rsidRPr="00FD33D3" w:rsidRDefault="00FD33D3" w:rsidP="00CD3808">
      <w:pPr>
        <w:jc w:val="both"/>
        <w:rPr>
          <w:sz w:val="32"/>
          <w:szCs w:val="32"/>
        </w:rPr>
      </w:pPr>
      <w:r w:rsidRPr="00FD33D3">
        <w:rPr>
          <w:sz w:val="32"/>
          <w:szCs w:val="32"/>
        </w:rPr>
        <w:t>With the exception of the front page, all the pages before Chapter 1 are numbered with Roman Numerals, so that the page following the front page is ‘ii’. From the start of Chapter 1 decimal numbering is used to the end of the project (i.e. including appendices and references). So Chapter 1 begins on page ‘1’.</w:t>
      </w:r>
    </w:p>
    <w:p w14:paraId="2E764AD6" w14:textId="77777777" w:rsidR="00FD33D3" w:rsidRPr="00FD33D3" w:rsidRDefault="00FD33D3" w:rsidP="00CD3808">
      <w:pPr>
        <w:jc w:val="both"/>
        <w:rPr>
          <w:sz w:val="32"/>
          <w:szCs w:val="32"/>
        </w:rPr>
      </w:pPr>
    </w:p>
    <w:p w14:paraId="0B21CCFC" w14:textId="77777777" w:rsidR="00FD33D3" w:rsidRPr="00FD33D3" w:rsidRDefault="00FD33D3" w:rsidP="00CD3808">
      <w:pPr>
        <w:jc w:val="both"/>
        <w:rPr>
          <w:sz w:val="32"/>
          <w:szCs w:val="32"/>
        </w:rPr>
      </w:pPr>
      <w:r w:rsidRPr="00FD33D3">
        <w:rPr>
          <w:sz w:val="32"/>
          <w:szCs w:val="32"/>
        </w:rPr>
        <w:t>Chapters are numbered sequentially 1, 2, 3, etc.  Appendices are identified alphabetically in sequence A, B, C, etc.</w:t>
      </w:r>
    </w:p>
    <w:p w14:paraId="2AC19FD6" w14:textId="77777777" w:rsidR="00FD33D3" w:rsidRPr="00FD33D3" w:rsidRDefault="00FD33D3" w:rsidP="00CD3808">
      <w:pPr>
        <w:jc w:val="both"/>
        <w:rPr>
          <w:sz w:val="32"/>
          <w:szCs w:val="32"/>
        </w:rPr>
      </w:pPr>
    </w:p>
    <w:p w14:paraId="611DA8BC" w14:textId="77777777" w:rsidR="00FD33D3" w:rsidRPr="00FD33D3" w:rsidRDefault="00FD33D3" w:rsidP="00CD3808">
      <w:pPr>
        <w:jc w:val="both"/>
        <w:rPr>
          <w:sz w:val="32"/>
          <w:szCs w:val="32"/>
        </w:rPr>
      </w:pPr>
      <w:r w:rsidRPr="00FD33D3">
        <w:rPr>
          <w:sz w:val="32"/>
          <w:szCs w:val="32"/>
        </w:rPr>
        <w:t>Chapter, section and sub-sections are numbered as in the following outline example:</w:t>
      </w:r>
    </w:p>
    <w:p w14:paraId="49DF25E3" w14:textId="77777777" w:rsidR="00FD33D3" w:rsidRPr="00FD33D3" w:rsidRDefault="00FD33D3" w:rsidP="00CD3808">
      <w:pPr>
        <w:ind w:left="720"/>
        <w:jc w:val="both"/>
        <w:rPr>
          <w:sz w:val="32"/>
          <w:szCs w:val="32"/>
        </w:rPr>
      </w:pPr>
      <w:r w:rsidRPr="00FD33D3">
        <w:rPr>
          <w:sz w:val="32"/>
          <w:szCs w:val="32"/>
        </w:rPr>
        <w:t>Chapter        2</w:t>
      </w:r>
    </w:p>
    <w:p w14:paraId="10BD5D65" w14:textId="77777777" w:rsidR="00FD33D3" w:rsidRPr="00FD33D3" w:rsidRDefault="00FD33D3" w:rsidP="00CD3808">
      <w:pPr>
        <w:ind w:left="720"/>
        <w:jc w:val="both"/>
        <w:rPr>
          <w:sz w:val="32"/>
          <w:szCs w:val="32"/>
        </w:rPr>
      </w:pPr>
      <w:r w:rsidRPr="00FD33D3">
        <w:rPr>
          <w:sz w:val="32"/>
          <w:szCs w:val="32"/>
        </w:rPr>
        <w:t>Section         2.1</w:t>
      </w:r>
    </w:p>
    <w:p w14:paraId="4BB49CB2" w14:textId="77777777" w:rsidR="00FD33D3" w:rsidRPr="00FD33D3" w:rsidRDefault="00FD33D3" w:rsidP="00CD3808">
      <w:pPr>
        <w:ind w:left="720"/>
        <w:jc w:val="both"/>
        <w:rPr>
          <w:sz w:val="32"/>
          <w:szCs w:val="32"/>
        </w:rPr>
      </w:pPr>
      <w:r w:rsidRPr="00FD33D3">
        <w:rPr>
          <w:sz w:val="32"/>
          <w:szCs w:val="32"/>
        </w:rPr>
        <w:t>Section         2.2</w:t>
      </w:r>
    </w:p>
    <w:p w14:paraId="6AEC2A8F" w14:textId="77777777" w:rsidR="00FD33D3" w:rsidRPr="00FD33D3" w:rsidRDefault="00FD33D3" w:rsidP="00CD3808">
      <w:pPr>
        <w:ind w:left="720"/>
        <w:jc w:val="both"/>
        <w:rPr>
          <w:sz w:val="32"/>
          <w:szCs w:val="32"/>
        </w:rPr>
      </w:pPr>
      <w:r w:rsidRPr="00FD33D3">
        <w:rPr>
          <w:sz w:val="32"/>
          <w:szCs w:val="32"/>
        </w:rPr>
        <w:t>Subsection   2.2.1</w:t>
      </w:r>
    </w:p>
    <w:p w14:paraId="01299E3F" w14:textId="77777777" w:rsidR="00FD33D3" w:rsidRPr="00FD33D3" w:rsidRDefault="00FD33D3" w:rsidP="00CD3808">
      <w:pPr>
        <w:ind w:left="720"/>
        <w:jc w:val="both"/>
        <w:rPr>
          <w:sz w:val="32"/>
          <w:szCs w:val="32"/>
        </w:rPr>
      </w:pPr>
      <w:r w:rsidRPr="00FD33D3">
        <w:rPr>
          <w:sz w:val="32"/>
          <w:szCs w:val="32"/>
        </w:rPr>
        <w:t>Subsection   2.2.2</w:t>
      </w:r>
    </w:p>
    <w:p w14:paraId="34A898C0" w14:textId="77777777" w:rsidR="00FD33D3" w:rsidRPr="00FD33D3" w:rsidRDefault="00FD33D3" w:rsidP="00CD3808">
      <w:pPr>
        <w:ind w:left="720"/>
        <w:jc w:val="both"/>
        <w:rPr>
          <w:sz w:val="32"/>
          <w:szCs w:val="32"/>
        </w:rPr>
      </w:pPr>
      <w:r w:rsidRPr="00FD33D3">
        <w:rPr>
          <w:sz w:val="32"/>
          <w:szCs w:val="32"/>
        </w:rPr>
        <w:t>Section         2.3</w:t>
      </w:r>
    </w:p>
    <w:p w14:paraId="42F8CAA1" w14:textId="77777777" w:rsidR="00FD33D3" w:rsidRPr="00FD33D3" w:rsidRDefault="00FD33D3" w:rsidP="00CD3808">
      <w:pPr>
        <w:jc w:val="both"/>
        <w:rPr>
          <w:sz w:val="32"/>
          <w:szCs w:val="32"/>
        </w:rPr>
      </w:pPr>
    </w:p>
    <w:p w14:paraId="5D824F67" w14:textId="77777777" w:rsidR="00FD33D3" w:rsidRPr="00FD33D3" w:rsidRDefault="00FD33D3" w:rsidP="00CD3808">
      <w:pPr>
        <w:jc w:val="both"/>
        <w:rPr>
          <w:sz w:val="32"/>
          <w:szCs w:val="32"/>
        </w:rPr>
      </w:pPr>
      <w:r w:rsidRPr="00FD33D3">
        <w:rPr>
          <w:sz w:val="32"/>
          <w:szCs w:val="32"/>
        </w:rPr>
        <w:lastRenderedPageBreak/>
        <w:t>Figures, tables and code listings are numbered and given appropriate titles. Within a given chapter, all figures, tables and code listings begin with the chapter number, and after a “.” there is a second number. This second number is simply a sequence count, but note that there are separate sequence counts for figures, tables and code listings. So, regardless of how the figures, tables and code listings are intermixed, this simple sequence count for each type is retained. So, for example in Chapter 2 you might have Figure 2.1, Table 2.1, Table 2.2, Table 2.3, Figure 2.2, Code Listing 2.1, Table 2.4, Table 2.5 and Code Listing 2.2 and so on.</w:t>
      </w:r>
    </w:p>
    <w:p w14:paraId="6B2CFA88" w14:textId="77777777" w:rsidR="00FD33D3" w:rsidRPr="00FD33D3" w:rsidRDefault="00FD33D3" w:rsidP="00CD3808">
      <w:pPr>
        <w:jc w:val="both"/>
        <w:rPr>
          <w:sz w:val="32"/>
          <w:szCs w:val="32"/>
        </w:rPr>
      </w:pPr>
    </w:p>
    <w:p w14:paraId="1D0645C7" w14:textId="77777777" w:rsidR="00AF2547" w:rsidRDefault="00AF2547" w:rsidP="00CD3808">
      <w:pPr>
        <w:jc w:val="both"/>
        <w:rPr>
          <w:ins w:id="179" w:author="Adamson, Kenneth" w:date="2018-09-17T14:49:00Z"/>
          <w:i/>
          <w:sz w:val="32"/>
          <w:szCs w:val="32"/>
        </w:rPr>
      </w:pPr>
    </w:p>
    <w:p w14:paraId="6D86FC61" w14:textId="77777777" w:rsidR="00AF2547" w:rsidRDefault="00AF2547" w:rsidP="00CD3808">
      <w:pPr>
        <w:jc w:val="both"/>
        <w:rPr>
          <w:ins w:id="180" w:author="Adamson, Kenneth" w:date="2018-09-17T14:49:00Z"/>
          <w:i/>
          <w:sz w:val="32"/>
          <w:szCs w:val="32"/>
        </w:rPr>
      </w:pPr>
    </w:p>
    <w:p w14:paraId="0D8A602F" w14:textId="77777777" w:rsidR="00AF2547" w:rsidRDefault="00AF2547" w:rsidP="00CD3808">
      <w:pPr>
        <w:jc w:val="both"/>
        <w:rPr>
          <w:ins w:id="181" w:author="Adamson, Kenneth" w:date="2018-09-17T14:49:00Z"/>
          <w:i/>
          <w:sz w:val="32"/>
          <w:szCs w:val="32"/>
        </w:rPr>
      </w:pPr>
    </w:p>
    <w:p w14:paraId="379424A0" w14:textId="75EFD9FB" w:rsidR="00FD33D3" w:rsidRDefault="00FD33D3" w:rsidP="00CD3808">
      <w:pPr>
        <w:jc w:val="both"/>
        <w:rPr>
          <w:i/>
          <w:sz w:val="32"/>
          <w:szCs w:val="32"/>
        </w:rPr>
      </w:pPr>
      <w:r w:rsidRPr="00FD33D3">
        <w:rPr>
          <w:i/>
          <w:sz w:val="32"/>
          <w:szCs w:val="32"/>
        </w:rPr>
        <w:t>Quotations</w:t>
      </w:r>
    </w:p>
    <w:p w14:paraId="494DD349" w14:textId="77777777" w:rsidR="008411B1" w:rsidRPr="00FD33D3" w:rsidRDefault="008411B1" w:rsidP="00CD3808">
      <w:pPr>
        <w:jc w:val="both"/>
        <w:rPr>
          <w:i/>
          <w:sz w:val="32"/>
          <w:szCs w:val="32"/>
        </w:rPr>
      </w:pPr>
    </w:p>
    <w:p w14:paraId="49AF6419" w14:textId="77777777" w:rsidR="00FD33D3" w:rsidRPr="00FD33D3" w:rsidRDefault="00FD33D3" w:rsidP="00CD3808">
      <w:pPr>
        <w:jc w:val="both"/>
        <w:rPr>
          <w:sz w:val="32"/>
          <w:szCs w:val="32"/>
        </w:rPr>
      </w:pPr>
      <w:r w:rsidRPr="00FD33D3">
        <w:rPr>
          <w:sz w:val="32"/>
          <w:szCs w:val="32"/>
        </w:rPr>
        <w:t>Where a quotation runs to three or more lines, as well as appearing inside quotes, it is usually indented on the left and right margins and is often put in a slightly smaller font size, e.g.</w:t>
      </w:r>
    </w:p>
    <w:p w14:paraId="689FDEFB" w14:textId="77777777" w:rsidR="00FD33D3" w:rsidRPr="00FD33D3" w:rsidRDefault="00FD33D3" w:rsidP="00CD3808">
      <w:pPr>
        <w:jc w:val="both"/>
        <w:rPr>
          <w:sz w:val="32"/>
          <w:szCs w:val="32"/>
        </w:rPr>
      </w:pPr>
    </w:p>
    <w:p w14:paraId="583A4376" w14:textId="77777777" w:rsidR="00FD33D3" w:rsidRPr="00FD33D3" w:rsidRDefault="00FD33D3" w:rsidP="00CD3808">
      <w:pPr>
        <w:ind w:left="720" w:right="1718"/>
        <w:jc w:val="both"/>
        <w:rPr>
          <w:sz w:val="32"/>
          <w:szCs w:val="32"/>
        </w:rPr>
      </w:pPr>
      <w:r w:rsidRPr="00FD33D3">
        <w:rPr>
          <w:sz w:val="32"/>
          <w:szCs w:val="32"/>
        </w:rPr>
        <w:t xml:space="preserve">"Info.cern.ch was the address of the world's first-ever web site and web server, running on a NeXT computer at CERN. The first web page address was http://info.cern.ch/hypertext/WWW/TheProject.html, which centred on information regarding the WWW project." </w:t>
      </w:r>
    </w:p>
    <w:p w14:paraId="4E3ADE82" w14:textId="77777777" w:rsidR="00FD33D3" w:rsidRPr="00FD33D3" w:rsidRDefault="00FD33D3" w:rsidP="00CD3808">
      <w:pPr>
        <w:ind w:left="720" w:right="1718"/>
        <w:jc w:val="both"/>
        <w:rPr>
          <w:sz w:val="32"/>
          <w:szCs w:val="32"/>
        </w:rPr>
      </w:pPr>
      <w:r w:rsidRPr="00FD33D3">
        <w:rPr>
          <w:sz w:val="32"/>
          <w:szCs w:val="32"/>
        </w:rPr>
        <w:t>(CERN, 2009)</w:t>
      </w:r>
    </w:p>
    <w:p w14:paraId="4376F67F" w14:textId="77777777" w:rsidR="00FD33D3" w:rsidRPr="00FD33D3" w:rsidRDefault="00FD33D3" w:rsidP="00CD3808">
      <w:pPr>
        <w:ind w:left="720" w:right="1718"/>
        <w:jc w:val="both"/>
        <w:rPr>
          <w:sz w:val="32"/>
          <w:szCs w:val="32"/>
        </w:rPr>
      </w:pPr>
    </w:p>
    <w:p w14:paraId="45DB34BD" w14:textId="77777777" w:rsidR="00FD33D3" w:rsidRPr="00FD33D3" w:rsidRDefault="00FD33D3" w:rsidP="00CD3808">
      <w:pPr>
        <w:ind w:left="720" w:right="1718"/>
        <w:jc w:val="both"/>
        <w:rPr>
          <w:sz w:val="32"/>
          <w:szCs w:val="32"/>
        </w:rPr>
      </w:pPr>
    </w:p>
    <w:p w14:paraId="0582FEE5" w14:textId="77777777" w:rsidR="00FD33D3" w:rsidRPr="00FD33D3" w:rsidRDefault="00FD33D3" w:rsidP="00CD3808">
      <w:pPr>
        <w:ind w:left="720" w:right="1718"/>
        <w:jc w:val="both"/>
        <w:rPr>
          <w:sz w:val="32"/>
          <w:szCs w:val="32"/>
        </w:rPr>
      </w:pPr>
    </w:p>
    <w:p w14:paraId="0D794E91" w14:textId="77777777" w:rsidR="00FD33D3" w:rsidRPr="008411B1" w:rsidRDefault="00FD33D3" w:rsidP="00CD3808">
      <w:pPr>
        <w:jc w:val="both"/>
        <w:rPr>
          <w:i/>
          <w:sz w:val="32"/>
          <w:szCs w:val="32"/>
        </w:rPr>
      </w:pPr>
      <w:r w:rsidRPr="008411B1">
        <w:rPr>
          <w:i/>
          <w:sz w:val="32"/>
          <w:szCs w:val="32"/>
        </w:rPr>
        <w:t>Page Formatting</w:t>
      </w:r>
    </w:p>
    <w:p w14:paraId="01C7CD12" w14:textId="77777777" w:rsidR="00FD33D3" w:rsidRDefault="00FD33D3" w:rsidP="00CD3808">
      <w:pPr>
        <w:jc w:val="both"/>
        <w:rPr>
          <w:ins w:id="182" w:author="kenny adamson" w:date="2018-09-08T11:26:00Z"/>
          <w:sz w:val="32"/>
          <w:szCs w:val="32"/>
        </w:rPr>
      </w:pPr>
    </w:p>
    <w:p w14:paraId="3437C2E8" w14:textId="633A06A0" w:rsidR="00ED7F86" w:rsidRDefault="00ED7F86" w:rsidP="00CD3808">
      <w:pPr>
        <w:jc w:val="both"/>
        <w:rPr>
          <w:ins w:id="183" w:author="kenny adamson" w:date="2018-09-08T11:26:00Z"/>
          <w:sz w:val="32"/>
          <w:szCs w:val="32"/>
        </w:rPr>
      </w:pPr>
      <w:ins w:id="184" w:author="kenny adamson" w:date="2018-09-08T11:26:00Z">
        <w:r>
          <w:rPr>
            <w:sz w:val="32"/>
            <w:szCs w:val="32"/>
          </w:rPr>
          <w:t>Use justified alignment throughout the report.</w:t>
        </w:r>
      </w:ins>
    </w:p>
    <w:p w14:paraId="713D9996" w14:textId="77777777" w:rsidR="00ED7F86" w:rsidRPr="00FD33D3" w:rsidRDefault="00ED7F86" w:rsidP="00CD3808">
      <w:pPr>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3"/>
        <w:gridCol w:w="6607"/>
      </w:tblGrid>
      <w:tr w:rsidR="00FD33D3" w:rsidRPr="00FD33D3" w14:paraId="78F0E77E" w14:textId="77777777" w:rsidTr="00FD33D3">
        <w:tc>
          <w:tcPr>
            <w:tcW w:w="2088" w:type="dxa"/>
          </w:tcPr>
          <w:p w14:paraId="6912EE73" w14:textId="77777777" w:rsidR="00FD33D3" w:rsidRPr="00FD33D3" w:rsidRDefault="00FD33D3" w:rsidP="00CD3808">
            <w:pPr>
              <w:jc w:val="both"/>
              <w:rPr>
                <w:sz w:val="32"/>
                <w:szCs w:val="32"/>
              </w:rPr>
            </w:pPr>
            <w:r w:rsidRPr="00FD33D3">
              <w:rPr>
                <w:sz w:val="32"/>
                <w:szCs w:val="32"/>
              </w:rPr>
              <w:t xml:space="preserve">Type Font: </w:t>
            </w:r>
          </w:p>
        </w:tc>
        <w:tc>
          <w:tcPr>
            <w:tcW w:w="7470" w:type="dxa"/>
          </w:tcPr>
          <w:p w14:paraId="1652937D" w14:textId="77777777" w:rsidR="00FD33D3" w:rsidRPr="00FD33D3" w:rsidRDefault="00FD33D3" w:rsidP="00CD3808">
            <w:pPr>
              <w:jc w:val="both"/>
              <w:rPr>
                <w:sz w:val="32"/>
                <w:szCs w:val="32"/>
              </w:rPr>
            </w:pPr>
            <w:r w:rsidRPr="00FD33D3">
              <w:rPr>
                <w:sz w:val="32"/>
                <w:szCs w:val="32"/>
              </w:rPr>
              <w:t>Any clear legible font, e.g. Arial or Times Roman. For code snippets consider using Courier.</w:t>
            </w:r>
          </w:p>
        </w:tc>
      </w:tr>
      <w:tr w:rsidR="00FD33D3" w:rsidRPr="00FD33D3" w14:paraId="4F24408E" w14:textId="77777777" w:rsidTr="00FD33D3">
        <w:tc>
          <w:tcPr>
            <w:tcW w:w="2088" w:type="dxa"/>
          </w:tcPr>
          <w:p w14:paraId="4CEDB8BF" w14:textId="77777777" w:rsidR="00FD33D3" w:rsidRPr="00FD33D3" w:rsidRDefault="00FD33D3" w:rsidP="00ED7F86">
            <w:pPr>
              <w:jc w:val="both"/>
              <w:rPr>
                <w:sz w:val="32"/>
                <w:szCs w:val="32"/>
              </w:rPr>
            </w:pPr>
            <w:r w:rsidRPr="00FD33D3">
              <w:rPr>
                <w:sz w:val="32"/>
                <w:szCs w:val="32"/>
              </w:rPr>
              <w:t xml:space="preserve">Font size: </w:t>
            </w:r>
          </w:p>
        </w:tc>
        <w:tc>
          <w:tcPr>
            <w:tcW w:w="7470" w:type="dxa"/>
          </w:tcPr>
          <w:p w14:paraId="56D5477C" w14:textId="441D2122" w:rsidR="00FD33D3" w:rsidRPr="00FD33D3" w:rsidRDefault="00FD33D3" w:rsidP="00ED7F86">
            <w:pPr>
              <w:jc w:val="both"/>
              <w:rPr>
                <w:sz w:val="32"/>
                <w:szCs w:val="32"/>
              </w:rPr>
            </w:pPr>
            <w:r w:rsidRPr="00FD33D3">
              <w:rPr>
                <w:sz w:val="32"/>
                <w:szCs w:val="32"/>
              </w:rPr>
              <w:t>12 point</w:t>
            </w:r>
            <w:r w:rsidR="00BE7992">
              <w:rPr>
                <w:sz w:val="32"/>
                <w:szCs w:val="32"/>
              </w:rPr>
              <w:t>.</w:t>
            </w:r>
          </w:p>
        </w:tc>
      </w:tr>
      <w:tr w:rsidR="00FD33D3" w:rsidRPr="00FD33D3" w14:paraId="2EBC9715" w14:textId="77777777" w:rsidTr="00FD33D3">
        <w:tc>
          <w:tcPr>
            <w:tcW w:w="2088" w:type="dxa"/>
          </w:tcPr>
          <w:p w14:paraId="3CCD5FA1" w14:textId="77777777" w:rsidR="00FD33D3" w:rsidRPr="00FD33D3" w:rsidRDefault="00FD33D3" w:rsidP="00ED7F86">
            <w:pPr>
              <w:jc w:val="both"/>
              <w:rPr>
                <w:sz w:val="32"/>
                <w:szCs w:val="32"/>
              </w:rPr>
            </w:pPr>
            <w:r w:rsidRPr="00FD33D3">
              <w:rPr>
                <w:sz w:val="32"/>
                <w:szCs w:val="32"/>
              </w:rPr>
              <w:t xml:space="preserve">Margins: </w:t>
            </w:r>
          </w:p>
        </w:tc>
        <w:tc>
          <w:tcPr>
            <w:tcW w:w="7470" w:type="dxa"/>
          </w:tcPr>
          <w:p w14:paraId="2DDA6760" w14:textId="6AC2A1F1" w:rsidR="00FD33D3" w:rsidRPr="00FD33D3" w:rsidRDefault="00634ABC" w:rsidP="00ED7F86">
            <w:pPr>
              <w:jc w:val="both"/>
              <w:rPr>
                <w:sz w:val="32"/>
                <w:szCs w:val="32"/>
              </w:rPr>
            </w:pPr>
            <w:r>
              <w:rPr>
                <w:sz w:val="32"/>
                <w:szCs w:val="32"/>
              </w:rPr>
              <w:t>1-inch</w:t>
            </w:r>
            <w:r w:rsidR="00FD33D3" w:rsidRPr="00FD33D3">
              <w:rPr>
                <w:sz w:val="32"/>
                <w:szCs w:val="32"/>
              </w:rPr>
              <w:t xml:space="preserve"> top and bottom of pages. 1.5 inches at the binding margin</w:t>
            </w:r>
            <w:r w:rsidR="000E40D1">
              <w:rPr>
                <w:sz w:val="32"/>
                <w:szCs w:val="32"/>
              </w:rPr>
              <w:t>.</w:t>
            </w:r>
          </w:p>
        </w:tc>
      </w:tr>
      <w:tr w:rsidR="00FD33D3" w:rsidRPr="00FD33D3" w14:paraId="168AED2A" w14:textId="77777777" w:rsidTr="00FD33D3">
        <w:tc>
          <w:tcPr>
            <w:tcW w:w="2088" w:type="dxa"/>
          </w:tcPr>
          <w:p w14:paraId="13FCC5DE" w14:textId="77777777" w:rsidR="00FD33D3" w:rsidRPr="00FD33D3" w:rsidRDefault="00FD33D3" w:rsidP="00CA651F">
            <w:pPr>
              <w:jc w:val="both"/>
              <w:rPr>
                <w:sz w:val="32"/>
                <w:szCs w:val="32"/>
              </w:rPr>
            </w:pPr>
            <w:r w:rsidRPr="00FD33D3">
              <w:rPr>
                <w:sz w:val="32"/>
                <w:szCs w:val="32"/>
              </w:rPr>
              <w:lastRenderedPageBreak/>
              <w:t>Line spacing</w:t>
            </w:r>
          </w:p>
        </w:tc>
        <w:tc>
          <w:tcPr>
            <w:tcW w:w="7470" w:type="dxa"/>
          </w:tcPr>
          <w:p w14:paraId="633F82D4" w14:textId="34D81F19" w:rsidR="00FD33D3" w:rsidRPr="00FD33D3" w:rsidRDefault="00CA651F" w:rsidP="00CA651F">
            <w:pPr>
              <w:jc w:val="both"/>
              <w:rPr>
                <w:sz w:val="32"/>
                <w:szCs w:val="32"/>
              </w:rPr>
            </w:pPr>
            <w:ins w:id="185" w:author="kenny adamson" w:date="2018-09-08T11:28:00Z">
              <w:r>
                <w:rPr>
                  <w:sz w:val="32"/>
                  <w:szCs w:val="32"/>
                </w:rPr>
                <w:t>L</w:t>
              </w:r>
            </w:ins>
            <w:r w:rsidR="00FD33D3" w:rsidRPr="00FD33D3">
              <w:rPr>
                <w:sz w:val="32"/>
                <w:szCs w:val="32"/>
              </w:rPr>
              <w:t xml:space="preserve">ine spacing between </w:t>
            </w:r>
            <w:ins w:id="186" w:author="kenny adamson" w:date="2018-09-08T11:28:00Z">
              <w:r>
                <w:rPr>
                  <w:sz w:val="32"/>
                  <w:szCs w:val="32"/>
                </w:rPr>
                <w:t>of 1</w:t>
              </w:r>
            </w:ins>
            <w:r w:rsidR="00FD33D3" w:rsidRPr="00FD33D3">
              <w:rPr>
                <w:sz w:val="32"/>
                <w:szCs w:val="32"/>
              </w:rPr>
              <w:t>.</w:t>
            </w:r>
          </w:p>
        </w:tc>
      </w:tr>
      <w:tr w:rsidR="00FD33D3" w:rsidRPr="00FD33D3" w14:paraId="3E9876D4" w14:textId="77777777" w:rsidTr="00FD33D3">
        <w:tc>
          <w:tcPr>
            <w:tcW w:w="2088" w:type="dxa"/>
          </w:tcPr>
          <w:p w14:paraId="3A926AE8" w14:textId="77777777" w:rsidR="00FD33D3" w:rsidRDefault="00FD33D3" w:rsidP="00CA651F">
            <w:pPr>
              <w:jc w:val="both"/>
              <w:rPr>
                <w:ins w:id="187" w:author="kenny adamson" w:date="2018-09-08T11:26:00Z"/>
                <w:sz w:val="32"/>
                <w:szCs w:val="32"/>
              </w:rPr>
            </w:pPr>
            <w:r w:rsidRPr="00FD33D3">
              <w:rPr>
                <w:sz w:val="32"/>
                <w:szCs w:val="32"/>
              </w:rPr>
              <w:t xml:space="preserve">Page numbering: </w:t>
            </w:r>
          </w:p>
          <w:p w14:paraId="1E1C06A6" w14:textId="77777777" w:rsidR="00ED7F86" w:rsidRDefault="00ED7F86" w:rsidP="00CA651F">
            <w:pPr>
              <w:jc w:val="both"/>
              <w:rPr>
                <w:ins w:id="188" w:author="kenny adamson" w:date="2018-09-08T11:26:00Z"/>
                <w:sz w:val="32"/>
                <w:szCs w:val="32"/>
              </w:rPr>
            </w:pPr>
          </w:p>
          <w:p w14:paraId="6AB9182E" w14:textId="77777777" w:rsidR="00ED7F86" w:rsidRPr="00FD33D3" w:rsidRDefault="00ED7F86" w:rsidP="00CA651F">
            <w:pPr>
              <w:jc w:val="both"/>
              <w:rPr>
                <w:sz w:val="32"/>
                <w:szCs w:val="32"/>
              </w:rPr>
            </w:pPr>
          </w:p>
        </w:tc>
        <w:tc>
          <w:tcPr>
            <w:tcW w:w="7470" w:type="dxa"/>
          </w:tcPr>
          <w:p w14:paraId="59E19831" w14:textId="77777777" w:rsidR="00FD33D3" w:rsidRPr="00FD33D3" w:rsidRDefault="00FD33D3" w:rsidP="00CA651F">
            <w:pPr>
              <w:jc w:val="both"/>
              <w:rPr>
                <w:sz w:val="32"/>
                <w:szCs w:val="32"/>
              </w:rPr>
            </w:pPr>
            <w:r w:rsidRPr="00FD33D3">
              <w:rPr>
                <w:sz w:val="32"/>
                <w:szCs w:val="32"/>
              </w:rPr>
              <w:t>In bottom centre of each page</w:t>
            </w:r>
            <w:r w:rsidR="000E40D1">
              <w:rPr>
                <w:sz w:val="32"/>
                <w:szCs w:val="32"/>
              </w:rPr>
              <w:t>.</w:t>
            </w:r>
          </w:p>
        </w:tc>
      </w:tr>
    </w:tbl>
    <w:p w14:paraId="7A13737C" w14:textId="77777777" w:rsidR="00FD33D3" w:rsidRPr="00FD33D3" w:rsidRDefault="00FD33D3" w:rsidP="00306BDD">
      <w:pPr>
        <w:jc w:val="both"/>
        <w:rPr>
          <w:sz w:val="32"/>
          <w:szCs w:val="32"/>
        </w:rPr>
      </w:pPr>
    </w:p>
    <w:p w14:paraId="57425F65" w14:textId="77777777" w:rsidR="00FD33D3" w:rsidRPr="00FD33D3" w:rsidRDefault="00FD33D3" w:rsidP="00306BDD">
      <w:pPr>
        <w:jc w:val="both"/>
        <w:rPr>
          <w:sz w:val="32"/>
          <w:szCs w:val="32"/>
        </w:rPr>
      </w:pPr>
    </w:p>
    <w:p w14:paraId="28528F91" w14:textId="77777777" w:rsidR="00FD33D3" w:rsidRPr="00FD33D3" w:rsidRDefault="00FD33D3" w:rsidP="00306BDD">
      <w:pPr>
        <w:jc w:val="both"/>
        <w:rPr>
          <w:sz w:val="32"/>
          <w:szCs w:val="32"/>
        </w:rPr>
      </w:pPr>
    </w:p>
    <w:p w14:paraId="3C7244B3" w14:textId="77777777" w:rsidR="00613E4F" w:rsidRDefault="00613E4F" w:rsidP="00306BDD">
      <w:pPr>
        <w:widowControl w:val="0"/>
        <w:autoSpaceDE w:val="0"/>
        <w:autoSpaceDN w:val="0"/>
        <w:adjustRightInd w:val="0"/>
        <w:spacing w:after="240" w:line="520" w:lineRule="atLeast"/>
        <w:jc w:val="both"/>
        <w:rPr>
          <w:rFonts w:ascii="Times Roman" w:hAnsi="Times Roman" w:cs="Times Roman"/>
          <w:b/>
          <w:bCs/>
          <w:color w:val="008000"/>
          <w:sz w:val="72"/>
          <w:szCs w:val="72"/>
          <w:lang w:val="en-US" w:eastAsia="ja-JP"/>
        </w:rPr>
      </w:pPr>
    </w:p>
    <w:p w14:paraId="06C24C31" w14:textId="77777777" w:rsidR="00801B64" w:rsidRPr="00F415ED" w:rsidRDefault="000E40D1" w:rsidP="00306BDD">
      <w:pPr>
        <w:widowControl w:val="0"/>
        <w:autoSpaceDE w:val="0"/>
        <w:autoSpaceDN w:val="0"/>
        <w:adjustRightInd w:val="0"/>
        <w:spacing w:after="240" w:line="520" w:lineRule="atLeast"/>
        <w:jc w:val="both"/>
        <w:rPr>
          <w:rFonts w:ascii="Times Roman" w:hAnsi="Times Roman" w:cs="Times Roman"/>
          <w:color w:val="008000"/>
          <w:sz w:val="72"/>
          <w:szCs w:val="72"/>
          <w:lang w:val="en-US" w:eastAsia="ja-JP"/>
        </w:rPr>
      </w:pPr>
      <w:r w:rsidRPr="00F415ED">
        <w:rPr>
          <w:rFonts w:ascii="Times Roman" w:hAnsi="Times Roman" w:cs="Times Roman"/>
          <w:b/>
          <w:bCs/>
          <w:color w:val="008000"/>
          <w:sz w:val="72"/>
          <w:szCs w:val="72"/>
          <w:lang w:val="en-US" w:eastAsia="ja-JP"/>
        </w:rPr>
        <w:t>9 Project Demonstration.</w:t>
      </w:r>
    </w:p>
    <w:p w14:paraId="66F19A03" w14:textId="27171875" w:rsidR="00801B64" w:rsidRPr="00F83C37" w:rsidRDefault="00801B64" w:rsidP="00306BD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r>
        <w:rPr>
          <w:rFonts w:ascii="Times Roman" w:hAnsi="Times Roman" w:cs="Times Roman"/>
          <w:color w:val="000000"/>
          <w:sz w:val="32"/>
          <w:szCs w:val="32"/>
          <w:lang w:val="en-US" w:eastAsia="ja-JP"/>
        </w:rPr>
        <w:t xml:space="preserve">As part of the Final Report Submission, you will be required to carry out a demonstration and oral defense of your project to your panel. </w:t>
      </w:r>
      <w:r w:rsidR="00126DE4" w:rsidRPr="00F83C37">
        <w:rPr>
          <w:color w:val="000000"/>
          <w:sz w:val="32"/>
          <w:szCs w:val="32"/>
          <w:lang w:val="en-US" w:eastAsia="ja-JP"/>
        </w:rPr>
        <w:t xml:space="preserve">This exercise will take place </w:t>
      </w:r>
      <w:ins w:id="189" w:author="kenny adamson" w:date="2018-09-13T08:33:00Z">
        <w:r w:rsidR="00F83C37" w:rsidRPr="00F83C37">
          <w:rPr>
            <w:rFonts w:ascii="Times Roman" w:hAnsi="Times Roman" w:cs="Times Roman"/>
            <w:color w:val="000000"/>
            <w:sz w:val="32"/>
            <w:szCs w:val="32"/>
            <w:lang w:val="en-US" w:eastAsia="ja-JP"/>
          </w:rPr>
          <w:t>during the revision week before the examination period Tuesday 7 May to Friday 10 May inclusive.</w:t>
        </w:r>
      </w:ins>
      <w:ins w:id="190" w:author="kenny adamson" w:date="2018-09-13T08:34:00Z">
        <w:r w:rsidR="00F83C37">
          <w:rPr>
            <w:rFonts w:ascii="Times Roman" w:hAnsi="Times Roman" w:cs="Times Roman"/>
            <w:color w:val="000000"/>
            <w:szCs w:val="24"/>
            <w:lang w:val="en-US" w:eastAsia="ja-JP"/>
          </w:rPr>
          <w:t xml:space="preserve"> </w:t>
        </w:r>
      </w:ins>
      <w:ins w:id="191" w:author="kenny adamson" w:date="2018-09-13T08:35:00Z">
        <w:r w:rsidR="00F83C37">
          <w:rPr>
            <w:rFonts w:ascii="Times Roman" w:hAnsi="Times Roman" w:cs="Times Roman"/>
            <w:color w:val="000000"/>
            <w:sz w:val="32"/>
            <w:szCs w:val="32"/>
            <w:lang w:val="en-US" w:eastAsia="ja-JP"/>
          </w:rPr>
          <w:t xml:space="preserve"> Notification </w:t>
        </w:r>
      </w:ins>
      <w:r w:rsidR="00A75C70">
        <w:rPr>
          <w:rFonts w:ascii="Times Roman" w:hAnsi="Times Roman" w:cs="Times Roman"/>
          <w:color w:val="000000"/>
          <w:sz w:val="32"/>
          <w:szCs w:val="32"/>
          <w:lang w:val="en-US" w:eastAsia="ja-JP"/>
        </w:rPr>
        <w:t xml:space="preserve">of your </w:t>
      </w:r>
      <w:r>
        <w:rPr>
          <w:rFonts w:ascii="Times Roman" w:hAnsi="Times Roman" w:cs="Times Roman"/>
          <w:color w:val="000000"/>
          <w:sz w:val="32"/>
          <w:szCs w:val="32"/>
          <w:lang w:val="en-US" w:eastAsia="ja-JP"/>
        </w:rPr>
        <w:t>date and time to attend</w:t>
      </w:r>
      <w:ins w:id="192" w:author="kenny adamson" w:date="2018-09-13T08:35:00Z">
        <w:r w:rsidR="00F83C37">
          <w:rPr>
            <w:rFonts w:ascii="Times Roman" w:hAnsi="Times Roman" w:cs="Times Roman"/>
            <w:color w:val="000000"/>
            <w:sz w:val="32"/>
            <w:szCs w:val="32"/>
            <w:lang w:val="en-US" w:eastAsia="ja-JP"/>
          </w:rPr>
          <w:t xml:space="preserve"> will be snet via email</w:t>
        </w:r>
      </w:ins>
      <w:r>
        <w:rPr>
          <w:rFonts w:ascii="Times Roman" w:hAnsi="Times Roman" w:cs="Times Roman"/>
          <w:color w:val="000000"/>
          <w:sz w:val="32"/>
          <w:szCs w:val="32"/>
          <w:lang w:val="en-US" w:eastAsia="ja-JP"/>
        </w:rPr>
        <w:t xml:space="preserve">. </w:t>
      </w:r>
      <w:r w:rsidR="00A75C70">
        <w:rPr>
          <w:rFonts w:ascii="Times Roman" w:hAnsi="Times Roman" w:cs="Times Roman"/>
          <w:color w:val="000000"/>
          <w:sz w:val="32"/>
          <w:szCs w:val="32"/>
          <w:lang w:val="en-US" w:eastAsia="ja-JP"/>
        </w:rPr>
        <w:t>It is your responsibility to ensure all facilities needed to demonstrate your project are in place for the date and time allocated.</w:t>
      </w:r>
    </w:p>
    <w:p w14:paraId="5DAE575B" w14:textId="77777777" w:rsidR="00801B64" w:rsidRPr="00A75C70" w:rsidRDefault="00801B64" w:rsidP="00306BDD">
      <w:pPr>
        <w:widowControl w:val="0"/>
        <w:autoSpaceDE w:val="0"/>
        <w:autoSpaceDN w:val="0"/>
        <w:adjustRightInd w:val="0"/>
        <w:spacing w:after="240" w:line="360" w:lineRule="atLeast"/>
        <w:jc w:val="both"/>
        <w:rPr>
          <w:rFonts w:ascii="Times Roman" w:hAnsi="Times Roman" w:cs="Times Roman"/>
          <w:b/>
          <w:color w:val="FF0000"/>
          <w:szCs w:val="24"/>
          <w:lang w:val="en-US" w:eastAsia="ja-JP"/>
        </w:rPr>
      </w:pPr>
      <w:r w:rsidRPr="00A75C70">
        <w:rPr>
          <w:rFonts w:ascii="Times Roman" w:hAnsi="Times Roman" w:cs="Times Roman"/>
          <w:b/>
          <w:bCs/>
          <w:color w:val="FF0000"/>
          <w:sz w:val="32"/>
          <w:szCs w:val="32"/>
          <w:lang w:val="en-US" w:eastAsia="ja-JP"/>
        </w:rPr>
        <w:t>Not</w:t>
      </w:r>
      <w:r w:rsidR="00E81B8A" w:rsidRPr="00A75C70">
        <w:rPr>
          <w:rFonts w:ascii="Times Roman" w:hAnsi="Times Roman" w:cs="Times Roman"/>
          <w:b/>
          <w:bCs/>
          <w:color w:val="FF0000"/>
          <w:sz w:val="32"/>
          <w:szCs w:val="32"/>
          <w:lang w:val="en-US" w:eastAsia="ja-JP"/>
        </w:rPr>
        <w:t>e: Failure to attend your demons</w:t>
      </w:r>
      <w:r w:rsidRPr="00A75C70">
        <w:rPr>
          <w:rFonts w:ascii="Times Roman" w:hAnsi="Times Roman" w:cs="Times Roman"/>
          <w:b/>
          <w:bCs/>
          <w:color w:val="FF0000"/>
          <w:sz w:val="32"/>
          <w:szCs w:val="32"/>
          <w:lang w:val="en-US" w:eastAsia="ja-JP"/>
        </w:rPr>
        <w:t>t</w:t>
      </w:r>
      <w:r w:rsidR="00E81B8A" w:rsidRPr="00A75C70">
        <w:rPr>
          <w:rFonts w:ascii="Times Roman" w:hAnsi="Times Roman" w:cs="Times Roman"/>
          <w:b/>
          <w:bCs/>
          <w:color w:val="FF0000"/>
          <w:sz w:val="32"/>
          <w:szCs w:val="32"/>
          <w:lang w:val="en-US" w:eastAsia="ja-JP"/>
        </w:rPr>
        <w:t>r</w:t>
      </w:r>
      <w:r w:rsidRPr="00A75C70">
        <w:rPr>
          <w:rFonts w:ascii="Times Roman" w:hAnsi="Times Roman" w:cs="Times Roman"/>
          <w:b/>
          <w:bCs/>
          <w:color w:val="FF0000"/>
          <w:sz w:val="32"/>
          <w:szCs w:val="32"/>
          <w:lang w:val="en-US" w:eastAsia="ja-JP"/>
        </w:rPr>
        <w:t>ation will result in a non- submission being recorded against the entire project module</w:t>
      </w:r>
      <w:r w:rsidRPr="00A75C70">
        <w:rPr>
          <w:rFonts w:ascii="Times Roman" w:hAnsi="Times Roman" w:cs="Times Roman"/>
          <w:b/>
          <w:color w:val="FF0000"/>
          <w:sz w:val="32"/>
          <w:szCs w:val="32"/>
          <w:lang w:val="en-US" w:eastAsia="ja-JP"/>
        </w:rPr>
        <w:t xml:space="preserve">. </w:t>
      </w:r>
    </w:p>
    <w:p w14:paraId="045A17FA" w14:textId="77777777" w:rsidR="00684407" w:rsidRDefault="00801B64"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r>
        <w:rPr>
          <w:rFonts w:ascii="Times Roman" w:hAnsi="Times Roman" w:cs="Times Roman"/>
          <w:color w:val="000000"/>
          <w:sz w:val="32"/>
          <w:szCs w:val="32"/>
          <w:lang w:val="en-US" w:eastAsia="ja-JP"/>
        </w:rPr>
        <w:t>T</w:t>
      </w:r>
      <w:r w:rsidR="00A75C70">
        <w:rPr>
          <w:rFonts w:ascii="Times Roman" w:hAnsi="Times Roman" w:cs="Times Roman"/>
          <w:color w:val="000000"/>
          <w:sz w:val="32"/>
          <w:szCs w:val="32"/>
          <w:lang w:val="en-US" w:eastAsia="ja-JP"/>
        </w:rPr>
        <w:t xml:space="preserve">he demonstration includes a question and answer </w:t>
      </w:r>
      <w:r>
        <w:rPr>
          <w:rFonts w:ascii="Times Roman" w:hAnsi="Times Roman" w:cs="Times Roman"/>
          <w:color w:val="000000"/>
          <w:sz w:val="32"/>
          <w:szCs w:val="32"/>
          <w:lang w:val="en-US" w:eastAsia="ja-JP"/>
        </w:rPr>
        <w:t>se</w:t>
      </w:r>
      <w:r w:rsidR="00A75C70">
        <w:rPr>
          <w:rFonts w:ascii="Times Roman" w:hAnsi="Times Roman" w:cs="Times Roman"/>
          <w:color w:val="000000"/>
          <w:sz w:val="32"/>
          <w:szCs w:val="32"/>
          <w:lang w:val="en-US" w:eastAsia="ja-JP"/>
        </w:rPr>
        <w:t xml:space="preserve">ssion with your markers </w:t>
      </w:r>
      <w:r>
        <w:rPr>
          <w:rFonts w:ascii="Times Roman" w:hAnsi="Times Roman" w:cs="Times Roman"/>
          <w:color w:val="000000"/>
          <w:sz w:val="32"/>
          <w:szCs w:val="32"/>
          <w:lang w:val="en-US" w:eastAsia="ja-JP"/>
        </w:rPr>
        <w:t xml:space="preserve">and the total exercise will last approximately 40 minutes. </w:t>
      </w:r>
    </w:p>
    <w:p w14:paraId="0F56841A"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0516885B"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4C79B34B"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73E032D6"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7B0B3FD6"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799CFDEF"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16C6AA25"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5E7A0BB5"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0B1FF66C"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643D54A4" w14:textId="77777777" w:rsidR="00AC44EC" w:rsidRDefault="00AC44EC" w:rsidP="00306BDD">
      <w:pPr>
        <w:widowControl w:val="0"/>
        <w:autoSpaceDE w:val="0"/>
        <w:autoSpaceDN w:val="0"/>
        <w:adjustRightInd w:val="0"/>
        <w:spacing w:after="240" w:line="360" w:lineRule="atLeast"/>
        <w:jc w:val="both"/>
        <w:rPr>
          <w:rFonts w:ascii="Times Roman" w:hAnsi="Times Roman" w:cs="Times Roman"/>
          <w:color w:val="000000"/>
          <w:sz w:val="32"/>
          <w:szCs w:val="32"/>
          <w:lang w:val="en-US" w:eastAsia="ja-JP"/>
        </w:rPr>
      </w:pPr>
    </w:p>
    <w:p w14:paraId="1FE4F564" w14:textId="77777777" w:rsidR="00AC44EC" w:rsidRPr="00F415ED" w:rsidRDefault="00AC44EC" w:rsidP="00306BDD">
      <w:pPr>
        <w:widowControl w:val="0"/>
        <w:autoSpaceDE w:val="0"/>
        <w:autoSpaceDN w:val="0"/>
        <w:adjustRightInd w:val="0"/>
        <w:spacing w:after="240" w:line="520" w:lineRule="atLeast"/>
        <w:jc w:val="both"/>
        <w:rPr>
          <w:rFonts w:ascii="Times Roman" w:hAnsi="Times Roman" w:cs="Times Roman"/>
          <w:color w:val="008000"/>
          <w:sz w:val="72"/>
          <w:szCs w:val="72"/>
          <w:lang w:val="en-US" w:eastAsia="ja-JP"/>
        </w:rPr>
      </w:pPr>
      <w:r>
        <w:rPr>
          <w:rFonts w:ascii="Times Roman" w:hAnsi="Times Roman" w:cs="Times Roman"/>
          <w:b/>
          <w:bCs/>
          <w:color w:val="008000"/>
          <w:sz w:val="72"/>
          <w:szCs w:val="72"/>
          <w:lang w:val="en-US" w:eastAsia="ja-JP"/>
        </w:rPr>
        <w:t xml:space="preserve">9 Faculty guidelines and marking </w:t>
      </w:r>
      <w:r w:rsidR="00634ABC">
        <w:rPr>
          <w:rFonts w:ascii="Times Roman" w:hAnsi="Times Roman" w:cs="Times Roman"/>
          <w:b/>
          <w:bCs/>
          <w:color w:val="008000"/>
          <w:sz w:val="72"/>
          <w:szCs w:val="72"/>
          <w:lang w:val="en-US" w:eastAsia="ja-JP"/>
        </w:rPr>
        <w:t>schemes</w:t>
      </w:r>
      <w:r w:rsidRPr="00F415ED">
        <w:rPr>
          <w:rFonts w:ascii="Times Roman" w:hAnsi="Times Roman" w:cs="Times Roman"/>
          <w:b/>
          <w:bCs/>
          <w:color w:val="008000"/>
          <w:sz w:val="72"/>
          <w:szCs w:val="72"/>
          <w:lang w:val="en-US" w:eastAsia="ja-JP"/>
        </w:rPr>
        <w:t>.</w:t>
      </w:r>
    </w:p>
    <w:p w14:paraId="2DA6C0B1" w14:textId="77777777" w:rsidR="00C226F6" w:rsidRDefault="006F32C0" w:rsidP="00306BDD">
      <w:pPr>
        <w:pStyle w:val="NormalWeb"/>
        <w:jc w:val="both"/>
        <w:rPr>
          <w:rFonts w:ascii="Times New Roman" w:hAnsi="Times New Roman" w:cs="Times New Roman"/>
          <w:sz w:val="32"/>
          <w:szCs w:val="32"/>
        </w:rPr>
      </w:pPr>
      <w:r>
        <w:rPr>
          <w:rFonts w:ascii="Times New Roman" w:hAnsi="Times New Roman" w:cs="Times New Roman"/>
          <w:sz w:val="32"/>
          <w:szCs w:val="32"/>
        </w:rPr>
        <w:t xml:space="preserve"> Appendix 1 details the fac</w:t>
      </w:r>
      <w:r w:rsidR="00C226F6">
        <w:rPr>
          <w:rFonts w:ascii="Times New Roman" w:hAnsi="Times New Roman" w:cs="Times New Roman"/>
          <w:sz w:val="32"/>
          <w:szCs w:val="32"/>
        </w:rPr>
        <w:t>ulty code of practice for the management, supervision, and assessment of Capstone projects.</w:t>
      </w:r>
    </w:p>
    <w:p w14:paraId="713B0517" w14:textId="77777777" w:rsidR="006F32C0" w:rsidRDefault="006F32C0" w:rsidP="00306BDD">
      <w:pPr>
        <w:pStyle w:val="NormalWeb"/>
        <w:jc w:val="both"/>
        <w:rPr>
          <w:rFonts w:ascii="Times New Roman" w:hAnsi="Times New Roman" w:cs="Times New Roman"/>
          <w:sz w:val="32"/>
          <w:szCs w:val="32"/>
        </w:rPr>
      </w:pPr>
    </w:p>
    <w:p w14:paraId="003F2571" w14:textId="3C120F08" w:rsidR="006F32C0" w:rsidRDefault="006F32C0" w:rsidP="00306BDD">
      <w:pPr>
        <w:pStyle w:val="NormalWeb"/>
        <w:jc w:val="both"/>
        <w:rPr>
          <w:rFonts w:ascii="Times New Roman" w:hAnsi="Times New Roman" w:cs="Times New Roman"/>
          <w:sz w:val="32"/>
          <w:szCs w:val="32"/>
        </w:rPr>
      </w:pPr>
      <w:r>
        <w:rPr>
          <w:rFonts w:ascii="Times New Roman" w:hAnsi="Times New Roman" w:cs="Times New Roman"/>
          <w:sz w:val="32"/>
          <w:szCs w:val="32"/>
        </w:rPr>
        <w:t xml:space="preserve">Marking schemes for the </w:t>
      </w:r>
      <w:r w:rsidR="002C535A">
        <w:rPr>
          <w:rFonts w:ascii="Times Roman" w:hAnsi="Times Roman" w:cs="Times Roman"/>
          <w:color w:val="000000"/>
          <w:sz w:val="32"/>
          <w:szCs w:val="32"/>
          <w:lang w:val="en-US" w:eastAsia="ja-JP"/>
        </w:rPr>
        <w:t>p</w:t>
      </w:r>
      <w:r w:rsidR="002C535A" w:rsidRPr="002C535A">
        <w:rPr>
          <w:rFonts w:ascii="Times Roman" w:hAnsi="Times Roman" w:cs="Times Roman"/>
          <w:color w:val="000000"/>
          <w:sz w:val="32"/>
          <w:szCs w:val="32"/>
          <w:lang w:val="en-US" w:eastAsia="ja-JP"/>
        </w:rPr>
        <w:t>roject stand-up review</w:t>
      </w:r>
      <w:r w:rsidR="002C535A">
        <w:rPr>
          <w:rFonts w:ascii="Times Roman" w:hAnsi="Times Roman" w:cs="Times Roman"/>
          <w:color w:val="000000"/>
          <w:sz w:val="32"/>
          <w:szCs w:val="32"/>
          <w:lang w:val="en-US" w:eastAsia="ja-JP"/>
        </w:rPr>
        <w:t xml:space="preserve"> </w:t>
      </w:r>
      <w:r w:rsidR="00567556">
        <w:rPr>
          <w:rFonts w:ascii="Times Roman" w:hAnsi="Times Roman" w:cs="Times Roman"/>
          <w:color w:val="000000"/>
          <w:sz w:val="32"/>
          <w:szCs w:val="32"/>
          <w:lang w:val="en-US" w:eastAsia="ja-JP"/>
        </w:rPr>
        <w:t xml:space="preserve">and </w:t>
      </w:r>
      <w:r w:rsidR="002C535A">
        <w:rPr>
          <w:rFonts w:ascii="Times Roman" w:hAnsi="Times Roman" w:cs="Times Roman"/>
          <w:color w:val="000000"/>
          <w:sz w:val="32"/>
          <w:szCs w:val="32"/>
          <w:lang w:val="en-US" w:eastAsia="ja-JP"/>
        </w:rPr>
        <w:t xml:space="preserve">for the final report, code listing, demonstration and oral </w:t>
      </w:r>
      <w:r>
        <w:rPr>
          <w:rFonts w:ascii="Times New Roman" w:hAnsi="Times New Roman" w:cs="Times New Roman"/>
          <w:sz w:val="32"/>
          <w:szCs w:val="32"/>
        </w:rPr>
        <w:t xml:space="preserve">are included in </w:t>
      </w:r>
      <w:ins w:id="193" w:author="GALWAY, Leo" w:date="2018-08-06T17:00:00Z">
        <w:r w:rsidR="000957B8">
          <w:rPr>
            <w:rFonts w:ascii="Times New Roman" w:hAnsi="Times New Roman" w:cs="Times New Roman"/>
            <w:sz w:val="32"/>
            <w:szCs w:val="32"/>
          </w:rPr>
          <w:t>A</w:t>
        </w:r>
      </w:ins>
      <w:r>
        <w:rPr>
          <w:rFonts w:ascii="Times New Roman" w:hAnsi="Times New Roman" w:cs="Times New Roman"/>
          <w:sz w:val="32"/>
          <w:szCs w:val="32"/>
        </w:rPr>
        <w:t>ppendix 2.</w:t>
      </w:r>
    </w:p>
    <w:p w14:paraId="118C0AB0" w14:textId="77777777" w:rsidR="006F32C0" w:rsidRDefault="006F32C0" w:rsidP="00306BDD">
      <w:pPr>
        <w:pStyle w:val="NormalWeb"/>
        <w:jc w:val="both"/>
        <w:rPr>
          <w:rFonts w:ascii="Times New Roman" w:hAnsi="Times New Roman" w:cs="Times New Roman"/>
          <w:sz w:val="32"/>
          <w:szCs w:val="32"/>
        </w:rPr>
      </w:pPr>
    </w:p>
    <w:p w14:paraId="4482C2FA" w14:textId="77777777" w:rsidR="006F32C0" w:rsidRDefault="006F32C0" w:rsidP="00306BDD">
      <w:pPr>
        <w:pStyle w:val="NormalWeb"/>
        <w:jc w:val="both"/>
        <w:rPr>
          <w:rFonts w:ascii="Times New Roman" w:hAnsi="Times New Roman" w:cs="Times New Roman"/>
          <w:sz w:val="32"/>
          <w:szCs w:val="32"/>
        </w:rPr>
      </w:pPr>
    </w:p>
    <w:p w14:paraId="677ECC23" w14:textId="77777777" w:rsidR="006F32C0" w:rsidRDefault="006F32C0" w:rsidP="00306BDD">
      <w:pPr>
        <w:pStyle w:val="NormalWeb"/>
        <w:jc w:val="both"/>
        <w:rPr>
          <w:rFonts w:ascii="Times New Roman" w:hAnsi="Times New Roman" w:cs="Times New Roman"/>
          <w:sz w:val="32"/>
          <w:szCs w:val="32"/>
        </w:rPr>
      </w:pPr>
    </w:p>
    <w:p w14:paraId="066A4C89" w14:textId="77777777" w:rsidR="006F32C0" w:rsidRDefault="006F32C0" w:rsidP="00306BDD">
      <w:pPr>
        <w:pStyle w:val="NormalWeb"/>
        <w:jc w:val="both"/>
        <w:rPr>
          <w:rFonts w:ascii="Times New Roman" w:hAnsi="Times New Roman" w:cs="Times New Roman"/>
          <w:sz w:val="32"/>
          <w:szCs w:val="32"/>
        </w:rPr>
      </w:pPr>
    </w:p>
    <w:p w14:paraId="3706D3E0" w14:textId="77777777" w:rsidR="006F32C0" w:rsidRDefault="006F32C0" w:rsidP="00306BDD">
      <w:pPr>
        <w:pStyle w:val="NormalWeb"/>
        <w:jc w:val="both"/>
        <w:rPr>
          <w:rFonts w:ascii="Times New Roman" w:hAnsi="Times New Roman" w:cs="Times New Roman"/>
          <w:sz w:val="32"/>
          <w:szCs w:val="32"/>
        </w:rPr>
      </w:pPr>
    </w:p>
    <w:p w14:paraId="1BFB0361" w14:textId="77777777" w:rsidR="006F32C0" w:rsidRDefault="006F32C0" w:rsidP="00306BDD">
      <w:pPr>
        <w:pStyle w:val="NormalWeb"/>
        <w:jc w:val="both"/>
        <w:rPr>
          <w:rFonts w:ascii="Times New Roman" w:hAnsi="Times New Roman" w:cs="Times New Roman"/>
          <w:sz w:val="32"/>
          <w:szCs w:val="32"/>
        </w:rPr>
      </w:pPr>
    </w:p>
    <w:p w14:paraId="7F767672" w14:textId="77777777" w:rsidR="00B47CEE" w:rsidRDefault="00B47CEE" w:rsidP="00306BDD">
      <w:pPr>
        <w:pStyle w:val="NormalWeb"/>
        <w:jc w:val="both"/>
        <w:rPr>
          <w:rFonts w:ascii="Times New Roman" w:hAnsi="Times New Roman" w:cs="Times New Roman"/>
          <w:b/>
          <w:sz w:val="72"/>
          <w:szCs w:val="72"/>
        </w:rPr>
      </w:pPr>
    </w:p>
    <w:p w14:paraId="5AE0F9A0" w14:textId="77777777" w:rsidR="00F9678B" w:rsidRDefault="00F9678B" w:rsidP="00306BDD">
      <w:pPr>
        <w:pStyle w:val="NormalWeb"/>
        <w:jc w:val="both"/>
        <w:rPr>
          <w:ins w:id="194" w:author="kenny adamson" w:date="2018-09-08T11:35:00Z"/>
          <w:rFonts w:ascii="Times New Roman" w:hAnsi="Times New Roman" w:cs="Times New Roman"/>
          <w:b/>
          <w:sz w:val="72"/>
          <w:szCs w:val="72"/>
        </w:rPr>
      </w:pPr>
    </w:p>
    <w:p w14:paraId="03D54A3E" w14:textId="77777777" w:rsidR="00F9678B" w:rsidRDefault="00F9678B" w:rsidP="00306BDD">
      <w:pPr>
        <w:pStyle w:val="NormalWeb"/>
        <w:jc w:val="both"/>
        <w:rPr>
          <w:ins w:id="195" w:author="kenny adamson" w:date="2018-09-08T11:35:00Z"/>
          <w:rFonts w:ascii="Times New Roman" w:hAnsi="Times New Roman" w:cs="Times New Roman"/>
          <w:b/>
          <w:sz w:val="72"/>
          <w:szCs w:val="72"/>
        </w:rPr>
      </w:pPr>
    </w:p>
    <w:p w14:paraId="7EAAE108" w14:textId="77777777" w:rsidR="006F32C0" w:rsidRPr="006F32C0" w:rsidRDefault="006F32C0" w:rsidP="00306BDD">
      <w:pPr>
        <w:pStyle w:val="NormalWeb"/>
        <w:jc w:val="both"/>
        <w:rPr>
          <w:rFonts w:ascii="Times New Roman" w:hAnsi="Times New Roman" w:cs="Times New Roman"/>
          <w:b/>
          <w:sz w:val="72"/>
          <w:szCs w:val="72"/>
        </w:rPr>
      </w:pPr>
      <w:r w:rsidRPr="006F32C0">
        <w:rPr>
          <w:rFonts w:ascii="Times New Roman" w:hAnsi="Times New Roman" w:cs="Times New Roman"/>
          <w:b/>
          <w:sz w:val="72"/>
          <w:szCs w:val="72"/>
        </w:rPr>
        <w:t>APPENDIX 1.</w:t>
      </w:r>
    </w:p>
    <w:p w14:paraId="7C87E637" w14:textId="77777777" w:rsidR="006F32C0" w:rsidRDefault="006F32C0" w:rsidP="00306BDD">
      <w:pPr>
        <w:pStyle w:val="NormalWeb"/>
        <w:jc w:val="both"/>
        <w:rPr>
          <w:rFonts w:ascii="Times New Roman" w:hAnsi="Times New Roman" w:cs="Times New Roman"/>
          <w:sz w:val="32"/>
          <w:szCs w:val="32"/>
        </w:rPr>
      </w:pPr>
    </w:p>
    <w:p w14:paraId="0497C4FE" w14:textId="77777777" w:rsidR="006F32C0" w:rsidRPr="006F32C0" w:rsidRDefault="006F32C0" w:rsidP="00306BDD">
      <w:pPr>
        <w:spacing w:before="100" w:beforeAutospacing="1" w:after="100" w:afterAutospacing="1"/>
        <w:jc w:val="both"/>
        <w:rPr>
          <w:sz w:val="20"/>
        </w:rPr>
      </w:pPr>
      <w:r w:rsidRPr="006F32C0">
        <w:rPr>
          <w:rFonts w:ascii="Arial" w:hAnsi="Arial" w:cs="Arial"/>
          <w:b/>
          <w:bCs/>
          <w:sz w:val="48"/>
          <w:szCs w:val="48"/>
        </w:rPr>
        <w:t xml:space="preserve">Capstone Projects </w:t>
      </w:r>
    </w:p>
    <w:p w14:paraId="4D6D053C"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ULSTER UNIVERSITY</w:t>
      </w:r>
      <w:r w:rsidRPr="006F32C0">
        <w:rPr>
          <w:rFonts w:ascii="Arial" w:hAnsi="Arial" w:cs="Arial"/>
          <w:szCs w:val="24"/>
        </w:rPr>
        <w:br/>
        <w:t xml:space="preserve">FACULTY OF COMPUTING AND ENGINEERING </w:t>
      </w:r>
    </w:p>
    <w:p w14:paraId="6A6EBB24"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CODE OF PRACTICE FOR CAPSTONE PROJECTS – MANAGEMENT, SUPERVISION AND ASSESSMENT (August 2015) </w:t>
      </w:r>
    </w:p>
    <w:p w14:paraId="350E46F2"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INTRODUCTION </w:t>
      </w:r>
    </w:p>
    <w:p w14:paraId="7FC476D8"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1. Throughout the Faculty it is common practice to have significant projects that are undertaken by students at the final stages of their programme of study (hereafter referred to as </w:t>
      </w:r>
      <w:r w:rsidRPr="006F32C0">
        <w:rPr>
          <w:rFonts w:ascii="Arial" w:hAnsi="Arial" w:cs="Arial"/>
          <w:i/>
          <w:iCs/>
          <w:szCs w:val="24"/>
        </w:rPr>
        <w:t>Capstone Projects</w:t>
      </w:r>
      <w:r w:rsidRPr="006F32C0">
        <w:rPr>
          <w:rFonts w:ascii="Arial" w:hAnsi="Arial" w:cs="Arial"/>
          <w:szCs w:val="24"/>
        </w:rPr>
        <w:t xml:space="preserve">). This Code of Practice is intended to outline the normal practice with respect to such projects in order that key principles are implemented consistently across the Faculty. </w:t>
      </w:r>
    </w:p>
    <w:p w14:paraId="2F1040DE"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PROCEDURE </w:t>
      </w:r>
    </w:p>
    <w:p w14:paraId="1D955CFE"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DUTIES OF THE PROJECT CO-ORDINATOR </w:t>
      </w:r>
    </w:p>
    <w:p w14:paraId="061D35AC"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2. Capstone projects shall have a module allocated to them, and each module shall have a module co-ordinator referred to hereafter as the </w:t>
      </w:r>
      <w:r w:rsidRPr="006F32C0">
        <w:rPr>
          <w:rFonts w:ascii="Arial" w:hAnsi="Arial" w:cs="Arial"/>
          <w:i/>
          <w:iCs/>
          <w:szCs w:val="24"/>
        </w:rPr>
        <w:t>Project Co-ordinator</w:t>
      </w:r>
      <w:r w:rsidRPr="006F32C0">
        <w:rPr>
          <w:rFonts w:ascii="Arial" w:hAnsi="Arial" w:cs="Arial"/>
          <w:szCs w:val="24"/>
        </w:rPr>
        <w:t xml:space="preserve">. The Project Co-ordinator should liaise with the Head of School to ascertain which members of staff are available to supervise Capstone Projects on their module and the quota of projects each staff member can expect. Additionally, the Project C- </w:t>
      </w:r>
      <w:r w:rsidR="00634ABC" w:rsidRPr="006F32C0">
        <w:rPr>
          <w:rFonts w:ascii="Arial" w:hAnsi="Arial" w:cs="Arial"/>
          <w:szCs w:val="24"/>
        </w:rPr>
        <w:t>coordinator</w:t>
      </w:r>
      <w:r w:rsidRPr="006F32C0">
        <w:rPr>
          <w:rFonts w:ascii="Arial" w:hAnsi="Arial" w:cs="Arial"/>
          <w:szCs w:val="24"/>
        </w:rPr>
        <w:t xml:space="preserve"> should ensure that students are informed of the nature and consequences of plagiarism and have access to appropriate information on referencing available from </w:t>
      </w:r>
      <w:r w:rsidRPr="006F32C0">
        <w:rPr>
          <w:rFonts w:ascii="Arial" w:hAnsi="Arial" w:cs="Arial"/>
          <w:color w:val="0000FF"/>
          <w:szCs w:val="24"/>
        </w:rPr>
        <w:t xml:space="preserve">http://www.ulster.ac.uk/academicoffice/Policies.html </w:t>
      </w:r>
    </w:p>
    <w:p w14:paraId="29A0C035"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3. The Project Co-ordinator is responsible for monitoring the implementation of the Faculty's Ethical approval process for projects on their module including reporting to the Ethics Filter Committee, prior to each meeting, on the state of completion of the process. Project supervisors shall ensure that all projects are subjected to the ethical approval process. </w:t>
      </w:r>
    </w:p>
    <w:p w14:paraId="16FA77FD" w14:textId="77777777" w:rsidR="00B47CEE" w:rsidRDefault="00B47CEE" w:rsidP="00306BDD">
      <w:pPr>
        <w:spacing w:before="100" w:beforeAutospacing="1" w:after="100" w:afterAutospacing="1"/>
        <w:jc w:val="both"/>
        <w:rPr>
          <w:rFonts w:ascii="Arial" w:hAnsi="Arial" w:cs="Arial"/>
          <w:szCs w:val="24"/>
        </w:rPr>
      </w:pPr>
    </w:p>
    <w:p w14:paraId="21D9EA5F" w14:textId="77777777" w:rsidR="00B47CEE" w:rsidRDefault="00B47CEE" w:rsidP="00306BDD">
      <w:pPr>
        <w:spacing w:before="100" w:beforeAutospacing="1" w:after="100" w:afterAutospacing="1"/>
        <w:jc w:val="both"/>
        <w:rPr>
          <w:rFonts w:ascii="Arial" w:hAnsi="Arial" w:cs="Arial"/>
          <w:szCs w:val="24"/>
        </w:rPr>
      </w:pPr>
    </w:p>
    <w:p w14:paraId="40010099"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PROJECTS AND THEIR ALLOCATION </w:t>
      </w:r>
    </w:p>
    <w:p w14:paraId="0180CF5E"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lastRenderedPageBreak/>
        <w:t xml:space="preserve">4. Projects may be proposed by potential supervisors and also by students and external bodies, including employers, where appropriate. Project proposals set by staff should include: </w:t>
      </w:r>
    </w:p>
    <w:p w14:paraId="459FFE33"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Project title </w:t>
      </w:r>
    </w:p>
    <w:p w14:paraId="25E7B516"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The course(s) or level at which the project is to be offered </w:t>
      </w:r>
    </w:p>
    <w:p w14:paraId="451AC1AB"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Resources required (e.g. hardware, software, data sources) </w:t>
      </w:r>
    </w:p>
    <w:p w14:paraId="2E848B33"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Desirable interests or skills of student </w:t>
      </w:r>
    </w:p>
    <w:p w14:paraId="2DDCE158"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Module prerequisites (if required) </w:t>
      </w:r>
    </w:p>
    <w:p w14:paraId="0DBDC131" w14:textId="77777777" w:rsidR="006F32C0" w:rsidRPr="006F32C0" w:rsidRDefault="006F32C0" w:rsidP="00306BDD">
      <w:pPr>
        <w:numPr>
          <w:ilvl w:val="0"/>
          <w:numId w:val="25"/>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Description of project</w:t>
      </w:r>
      <w:r w:rsidRPr="006F32C0">
        <w:rPr>
          <w:rFonts w:ascii="Arial" w:hAnsi="Arial" w:cs="Arial"/>
          <w:sz w:val="20"/>
        </w:rPr>
        <w:t xml:space="preserve">. </w:t>
      </w:r>
    </w:p>
    <w:p w14:paraId="43A92E92"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5. Other proposals should be submitted to the project co-ordinator who will select an academic supervisor who will help refine the proposal along the lines of a staff project proposal or reject it. Proposals shall be checked that they align with PSRB requirements. A record shall be kept in each school of the verification process for relevant projects. </w:t>
      </w:r>
    </w:p>
    <w:p w14:paraId="4C6C729A"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6. A mechanism for allocating projects </w:t>
      </w:r>
      <w:r w:rsidRPr="006F32C0">
        <w:rPr>
          <w:rFonts w:ascii="Arial" w:hAnsi="Arial" w:cs="Arial"/>
          <w:i/>
          <w:iCs/>
          <w:szCs w:val="24"/>
        </w:rPr>
        <w:t xml:space="preserve">not proposed by students </w:t>
      </w:r>
      <w:r w:rsidRPr="006F32C0">
        <w:rPr>
          <w:rFonts w:ascii="Arial" w:hAnsi="Arial" w:cs="Arial"/>
          <w:szCs w:val="24"/>
        </w:rPr>
        <w:t xml:space="preserve">that promotes equality of opportunity should be described clearly in the module handbook and applied consistently. In case of multiple students being equally in favour of one project, Course Teams may use previous academic performance to determine which student will obtain the project or may make the allocation at random. </w:t>
      </w:r>
    </w:p>
    <w:p w14:paraId="7775566F" w14:textId="77777777" w:rsidR="00C34409" w:rsidRDefault="006F32C0" w:rsidP="00306BDD">
      <w:pPr>
        <w:spacing w:before="100" w:beforeAutospacing="1" w:after="100" w:afterAutospacing="1"/>
        <w:jc w:val="both"/>
        <w:rPr>
          <w:rFonts w:ascii="Arial" w:hAnsi="Arial" w:cs="Arial"/>
          <w:szCs w:val="24"/>
        </w:rPr>
      </w:pPr>
      <w:r w:rsidRPr="006F32C0">
        <w:rPr>
          <w:rFonts w:ascii="Arial" w:hAnsi="Arial" w:cs="Arial"/>
          <w:szCs w:val="24"/>
        </w:rPr>
        <w:t xml:space="preserve">RESPONSIBILITY OF STUDENTS </w:t>
      </w:r>
    </w:p>
    <w:p w14:paraId="6B81CE04"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7. Students are required to </w:t>
      </w:r>
    </w:p>
    <w:p w14:paraId="6DC96CA8" w14:textId="77777777" w:rsidR="006F32C0" w:rsidRPr="006F32C0"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arrange a meeting with their supervisor promptly on allocation of supervisor </w:t>
      </w:r>
    </w:p>
    <w:p w14:paraId="635A56F3" w14:textId="77777777" w:rsidR="006F32C0" w:rsidRPr="006F32C0"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contact the supervisor frequently throughout the duration of the project </w:t>
      </w:r>
    </w:p>
    <w:p w14:paraId="1BC6941A" w14:textId="77777777" w:rsidR="006F32C0" w:rsidRPr="009E3BB5"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meet all deadlines specified in the module handbook, ensuring timely</w:t>
      </w:r>
      <w:r w:rsidR="009E3BB5">
        <w:rPr>
          <w:rFonts w:ascii="Arial" w:hAnsi="Arial" w:cs="Arial"/>
          <w:szCs w:val="24"/>
        </w:rPr>
        <w:t xml:space="preserve"> </w:t>
      </w:r>
      <w:r w:rsidRPr="009E3BB5">
        <w:rPr>
          <w:rFonts w:ascii="Arial" w:hAnsi="Arial" w:cs="Arial"/>
          <w:szCs w:val="24"/>
        </w:rPr>
        <w:t xml:space="preserve">submission of correctly prepared deliverables </w:t>
      </w:r>
    </w:p>
    <w:p w14:paraId="2C2C6B89" w14:textId="77777777" w:rsidR="006F32C0" w:rsidRPr="009E3BB5"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co-operate in ensuring the security of their project work, and to maintain the </w:t>
      </w:r>
      <w:r w:rsidRPr="009E3BB5">
        <w:rPr>
          <w:rFonts w:ascii="Arial" w:hAnsi="Arial" w:cs="Arial"/>
          <w:szCs w:val="24"/>
        </w:rPr>
        <w:t xml:space="preserve">security and any relevant backups of their electronic data of all kinds </w:t>
      </w:r>
    </w:p>
    <w:p w14:paraId="3F262230" w14:textId="77777777" w:rsidR="009E3BB5" w:rsidRPr="009E3BB5" w:rsidRDefault="006F32C0" w:rsidP="00306BDD">
      <w:pPr>
        <w:numPr>
          <w:ilvl w:val="0"/>
          <w:numId w:val="26"/>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follow strictly any safety or ethical regime agreed with their supervisor(s) and </w:t>
      </w:r>
      <w:r w:rsidRPr="009E3BB5">
        <w:rPr>
          <w:rFonts w:ascii="Arial" w:hAnsi="Arial" w:cs="Arial"/>
          <w:szCs w:val="24"/>
        </w:rPr>
        <w:t xml:space="preserve">project co-ordinator. </w:t>
      </w:r>
    </w:p>
    <w:p w14:paraId="34FA66DA" w14:textId="77777777" w:rsidR="009E3BB5" w:rsidRPr="009E3BB5" w:rsidRDefault="009E3BB5" w:rsidP="00306BDD">
      <w:pPr>
        <w:numPr>
          <w:ilvl w:val="0"/>
          <w:numId w:val="26"/>
        </w:numPr>
        <w:spacing w:before="100" w:beforeAutospacing="1" w:after="100" w:afterAutospacing="1"/>
        <w:jc w:val="both"/>
        <w:rPr>
          <w:sz w:val="20"/>
        </w:rPr>
      </w:pPr>
    </w:p>
    <w:p w14:paraId="054883C1" w14:textId="77777777" w:rsidR="009E3BB5" w:rsidRDefault="009E3BB5" w:rsidP="00306BDD">
      <w:pPr>
        <w:spacing w:before="100" w:beforeAutospacing="1" w:after="100" w:afterAutospacing="1"/>
        <w:jc w:val="both"/>
        <w:rPr>
          <w:rFonts w:ascii="Arial" w:hAnsi="Arial" w:cs="Arial"/>
          <w:szCs w:val="24"/>
        </w:rPr>
      </w:pPr>
    </w:p>
    <w:p w14:paraId="49F32C53" w14:textId="77777777" w:rsidR="00B47CEE" w:rsidRDefault="00B47CEE" w:rsidP="00306BDD">
      <w:pPr>
        <w:spacing w:before="100" w:beforeAutospacing="1" w:after="100" w:afterAutospacing="1"/>
        <w:jc w:val="both"/>
        <w:rPr>
          <w:rFonts w:ascii="Arial" w:hAnsi="Arial" w:cs="Arial"/>
          <w:szCs w:val="24"/>
        </w:rPr>
      </w:pPr>
    </w:p>
    <w:p w14:paraId="10F84240" w14:textId="77777777" w:rsidR="00B47CEE" w:rsidRDefault="00B47CEE" w:rsidP="00306BDD">
      <w:pPr>
        <w:spacing w:before="100" w:beforeAutospacing="1" w:after="100" w:afterAutospacing="1"/>
        <w:jc w:val="both"/>
        <w:rPr>
          <w:rFonts w:ascii="Arial" w:hAnsi="Arial" w:cs="Arial"/>
          <w:szCs w:val="24"/>
        </w:rPr>
      </w:pPr>
    </w:p>
    <w:p w14:paraId="1F12396A" w14:textId="77777777" w:rsidR="009E3BB5" w:rsidRDefault="006F32C0" w:rsidP="00306BDD">
      <w:pPr>
        <w:spacing w:before="100" w:beforeAutospacing="1" w:after="100" w:afterAutospacing="1"/>
        <w:jc w:val="both"/>
        <w:rPr>
          <w:rFonts w:ascii="Arial" w:hAnsi="Arial" w:cs="Arial"/>
          <w:szCs w:val="24"/>
        </w:rPr>
      </w:pPr>
      <w:r w:rsidRPr="009E3BB5">
        <w:rPr>
          <w:rFonts w:ascii="Arial" w:hAnsi="Arial" w:cs="Arial"/>
          <w:szCs w:val="24"/>
        </w:rPr>
        <w:t xml:space="preserve">RESPONSIBILITIES OF SUPERVISOR </w:t>
      </w:r>
    </w:p>
    <w:p w14:paraId="193158C6" w14:textId="77777777" w:rsidR="006F32C0" w:rsidRPr="009E3BB5" w:rsidRDefault="006F32C0" w:rsidP="00306BDD">
      <w:pPr>
        <w:spacing w:before="100" w:beforeAutospacing="1" w:after="100" w:afterAutospacing="1"/>
        <w:jc w:val="both"/>
        <w:rPr>
          <w:sz w:val="20"/>
        </w:rPr>
      </w:pPr>
      <w:r w:rsidRPr="009E3BB5">
        <w:rPr>
          <w:rFonts w:ascii="Arial" w:hAnsi="Arial" w:cs="Arial"/>
          <w:szCs w:val="24"/>
        </w:rPr>
        <w:lastRenderedPageBreak/>
        <w:t xml:space="preserve">8. Supervisors are required to </w:t>
      </w:r>
    </w:p>
    <w:p w14:paraId="15275F6D"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be familiar with the module handbook and relevant regulations for all project(s) under their supervision </w:t>
      </w:r>
    </w:p>
    <w:p w14:paraId="2284949E"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be normally contactable weekly during the period of the project, except during holidays or illness </w:t>
      </w:r>
    </w:p>
    <w:p w14:paraId="534637D5"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inform students of the appropriate means and times of such contacts </w:t>
      </w:r>
    </w:p>
    <w:p w14:paraId="47D8B654" w14:textId="77777777" w:rsidR="006F32C0" w:rsidRPr="009E3BB5"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inform the Head of School of any absence so that appropriate measures can </w:t>
      </w:r>
      <w:r w:rsidRPr="009E3BB5">
        <w:rPr>
          <w:rFonts w:ascii="Arial" w:hAnsi="Arial" w:cs="Arial"/>
          <w:szCs w:val="24"/>
        </w:rPr>
        <w:t xml:space="preserve">be taken to provide cover for supervised projects </w:t>
      </w:r>
    </w:p>
    <w:p w14:paraId="5FD78716" w14:textId="77777777" w:rsidR="006F32C0" w:rsidRPr="009E3BB5"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provide guidance in the management and technical execution of the project, </w:t>
      </w:r>
      <w:r w:rsidRPr="009E3BB5">
        <w:rPr>
          <w:rFonts w:ascii="Arial" w:hAnsi="Arial" w:cs="Arial"/>
          <w:szCs w:val="24"/>
        </w:rPr>
        <w:t xml:space="preserve">and to provide meaningful and timely feedback </w:t>
      </w:r>
    </w:p>
    <w:p w14:paraId="6A663746" w14:textId="77777777" w:rsidR="006F32C0" w:rsidRPr="009E3BB5"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encourage students to produce deliverables on time and to an appropriate </w:t>
      </w:r>
      <w:r w:rsidRPr="009E3BB5">
        <w:rPr>
          <w:rFonts w:ascii="Arial" w:hAnsi="Arial" w:cs="Arial"/>
          <w:szCs w:val="24"/>
        </w:rPr>
        <w:t xml:space="preserve">level </w:t>
      </w:r>
    </w:p>
    <w:p w14:paraId="6E6361ED"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participate fully in the assessment and moderation process </w:t>
      </w:r>
    </w:p>
    <w:p w14:paraId="75B0B7B5" w14:textId="77777777" w:rsidR="006F32C0" w:rsidRPr="009E3BB5"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ensure that all Safety and Ethical Assessments have been completed and a </w:t>
      </w:r>
      <w:r w:rsidRPr="009E3BB5">
        <w:rPr>
          <w:rFonts w:ascii="Arial" w:hAnsi="Arial" w:cs="Arial"/>
          <w:szCs w:val="24"/>
        </w:rPr>
        <w:t xml:space="preserve">record kept </w:t>
      </w:r>
    </w:p>
    <w:p w14:paraId="17848947"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enter project data on the Faculty web-based Ethics database for approval by </w:t>
      </w:r>
    </w:p>
    <w:p w14:paraId="52931945" w14:textId="77777777" w:rsidR="006F32C0" w:rsidRPr="006F32C0" w:rsidRDefault="006F32C0" w:rsidP="00306BDD">
      <w:pPr>
        <w:spacing w:before="100" w:beforeAutospacing="1" w:after="100" w:afterAutospacing="1"/>
        <w:ind w:left="720"/>
        <w:jc w:val="both"/>
        <w:rPr>
          <w:sz w:val="20"/>
        </w:rPr>
      </w:pPr>
      <w:r w:rsidRPr="006F32C0">
        <w:rPr>
          <w:rFonts w:ascii="Arial" w:hAnsi="Arial" w:cs="Arial"/>
          <w:szCs w:val="24"/>
        </w:rPr>
        <w:t>the Faculty Taught Courses Ethics Filter Committee. Where ethical issues are identified these should be discussed with the Project Co-ordinator and, if unresolved, referred to the Committee</w:t>
      </w:r>
      <w:r w:rsidRPr="006F32C0">
        <w:rPr>
          <w:rFonts w:ascii="Arial" w:hAnsi="Arial" w:cs="Arial"/>
          <w:color w:val="FF0000"/>
          <w:szCs w:val="24"/>
        </w:rPr>
        <w:t xml:space="preserve">. </w:t>
      </w:r>
      <w:r w:rsidRPr="006F32C0">
        <w:rPr>
          <w:rFonts w:ascii="Arial" w:hAnsi="Arial" w:cs="Arial"/>
          <w:szCs w:val="24"/>
        </w:rPr>
        <w:t xml:space="preserve">Guidance on ethical issues is available from </w:t>
      </w:r>
      <w:r w:rsidRPr="006F32C0">
        <w:rPr>
          <w:rFonts w:ascii="Arial" w:hAnsi="Arial" w:cs="Arial"/>
          <w:color w:val="0000FF"/>
          <w:szCs w:val="24"/>
        </w:rPr>
        <w:t xml:space="preserve">http://research.ulster.ac.uk/office/rofficeeg.html </w:t>
      </w:r>
    </w:p>
    <w:p w14:paraId="703D59E9" w14:textId="77777777" w:rsidR="006F32C0" w:rsidRPr="006F32C0" w:rsidRDefault="006F32C0" w:rsidP="00306BDD">
      <w:pPr>
        <w:numPr>
          <w:ilvl w:val="0"/>
          <w:numId w:val="27"/>
        </w:numPr>
        <w:spacing w:before="100" w:beforeAutospacing="1" w:after="100" w:afterAutospacing="1"/>
        <w:jc w:val="both"/>
        <w:rPr>
          <w:sz w:val="20"/>
        </w:rPr>
      </w:pPr>
      <w:r w:rsidRPr="006F32C0">
        <w:rPr>
          <w:rFonts w:ascii="SymbolMT" w:hAnsi="SymbolMT"/>
          <w:sz w:val="20"/>
        </w:rPr>
        <w:sym w:font="Symbol" w:char="F0B7"/>
      </w:r>
      <w:r w:rsidRPr="006F32C0">
        <w:rPr>
          <w:rFonts w:ascii="SymbolMT" w:hAnsi="SymbolMT"/>
          <w:sz w:val="20"/>
        </w:rPr>
        <w:t xml:space="preserve">  </w:t>
      </w:r>
      <w:r w:rsidRPr="006F32C0">
        <w:rPr>
          <w:rFonts w:ascii="Arial" w:hAnsi="Arial" w:cs="Arial"/>
          <w:szCs w:val="24"/>
        </w:rPr>
        <w:t xml:space="preserve">keep a simple record of all supervisory meetings arranged. </w:t>
      </w:r>
    </w:p>
    <w:p w14:paraId="7CAF246B"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9. Supervisors are reminded that all marks collected within the terms of the project are provisional and subject to the approval of the Board of Examiners. Consequently, while provisional marks may be awarded to the student and discussed with them during the term of the project, this caveat shall be made very clear to the student. Supervisors shall not offer predictions for marks on future deliverables or components of the project. </w:t>
      </w:r>
    </w:p>
    <w:p w14:paraId="661528E9"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10. Project Co-ordinators should liaise with the Taught Courses Ethics Filter Committee. </w:t>
      </w:r>
    </w:p>
    <w:p w14:paraId="54CF5F37"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ASSESSMENT </w:t>
      </w:r>
    </w:p>
    <w:p w14:paraId="3284A263"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11. At least the final deliverable of a project module shall be double marked, and this component shall have the highest weighting in the overall assessment. After completing their individual assessment the markers will agree and document a recommended mark. If agreement cannot be reached it will be referred to moderation. Where project deliverables are suitable for electronic submission, plagiarism detecting software should be used to check the work. </w:t>
      </w:r>
    </w:p>
    <w:p w14:paraId="25568EE7"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t xml:space="preserve">MODERATION </w:t>
      </w:r>
    </w:p>
    <w:p w14:paraId="04B4ECB8" w14:textId="77777777" w:rsidR="006F32C0" w:rsidRPr="006F32C0" w:rsidRDefault="006F32C0" w:rsidP="00306BDD">
      <w:pPr>
        <w:spacing w:before="100" w:beforeAutospacing="1" w:after="100" w:afterAutospacing="1"/>
        <w:jc w:val="both"/>
        <w:rPr>
          <w:sz w:val="20"/>
        </w:rPr>
      </w:pPr>
      <w:r w:rsidRPr="006F32C0">
        <w:rPr>
          <w:rFonts w:ascii="Arial" w:hAnsi="Arial" w:cs="Arial"/>
          <w:szCs w:val="24"/>
        </w:rPr>
        <w:lastRenderedPageBreak/>
        <w:t xml:space="preserve">12. There should normally be a mechanism for ensuring that the rank order and moderation of projects within a module is correct, e.g. an overview carried out by the Project Co-ordinator, a Chair who oversees the assessment of all such projects or a meeting between all relevant supervisors to discuss all relevant projects. </w:t>
      </w:r>
    </w:p>
    <w:p w14:paraId="2BE9F62F" w14:textId="77777777" w:rsidR="006F32C0" w:rsidRDefault="006F32C0" w:rsidP="00306BDD">
      <w:pPr>
        <w:pStyle w:val="NormalWeb"/>
        <w:jc w:val="both"/>
        <w:rPr>
          <w:rFonts w:ascii="Times New Roman" w:hAnsi="Times New Roman" w:cs="Times New Roman"/>
          <w:sz w:val="32"/>
          <w:szCs w:val="32"/>
        </w:rPr>
      </w:pPr>
    </w:p>
    <w:p w14:paraId="49962A69" w14:textId="77777777" w:rsidR="002C535A" w:rsidRDefault="002C535A" w:rsidP="00306BDD">
      <w:pPr>
        <w:pStyle w:val="NormalWeb"/>
        <w:jc w:val="both"/>
        <w:rPr>
          <w:rFonts w:ascii="Times New Roman" w:hAnsi="Times New Roman" w:cs="Times New Roman"/>
          <w:sz w:val="32"/>
          <w:szCs w:val="32"/>
        </w:rPr>
      </w:pPr>
    </w:p>
    <w:p w14:paraId="20E5E6F9" w14:textId="77777777" w:rsidR="002C535A" w:rsidRDefault="002C535A" w:rsidP="00306BDD">
      <w:pPr>
        <w:pStyle w:val="NormalWeb"/>
        <w:jc w:val="both"/>
        <w:rPr>
          <w:rFonts w:ascii="Times New Roman" w:hAnsi="Times New Roman" w:cs="Times New Roman"/>
          <w:sz w:val="32"/>
          <w:szCs w:val="32"/>
        </w:rPr>
      </w:pPr>
    </w:p>
    <w:p w14:paraId="2EDA965B" w14:textId="77777777" w:rsidR="002C535A" w:rsidRDefault="002C535A" w:rsidP="00306BDD">
      <w:pPr>
        <w:pStyle w:val="NormalWeb"/>
        <w:jc w:val="both"/>
        <w:rPr>
          <w:rFonts w:ascii="Times New Roman" w:hAnsi="Times New Roman" w:cs="Times New Roman"/>
          <w:sz w:val="32"/>
          <w:szCs w:val="32"/>
        </w:rPr>
      </w:pPr>
    </w:p>
    <w:p w14:paraId="12C6E7DE" w14:textId="77777777" w:rsidR="002C535A" w:rsidRDefault="002C535A" w:rsidP="00306BDD">
      <w:pPr>
        <w:pStyle w:val="NormalWeb"/>
        <w:jc w:val="both"/>
        <w:rPr>
          <w:rFonts w:ascii="Times New Roman" w:hAnsi="Times New Roman" w:cs="Times New Roman"/>
          <w:sz w:val="32"/>
          <w:szCs w:val="32"/>
        </w:rPr>
      </w:pPr>
    </w:p>
    <w:p w14:paraId="73B9FC13" w14:textId="77777777" w:rsidR="002C535A" w:rsidRDefault="002C535A" w:rsidP="00306BDD">
      <w:pPr>
        <w:pStyle w:val="NormalWeb"/>
        <w:jc w:val="both"/>
        <w:rPr>
          <w:rFonts w:ascii="Times New Roman" w:hAnsi="Times New Roman" w:cs="Times New Roman"/>
          <w:sz w:val="32"/>
          <w:szCs w:val="32"/>
        </w:rPr>
      </w:pPr>
    </w:p>
    <w:p w14:paraId="4108493B" w14:textId="77777777" w:rsidR="002C535A" w:rsidRDefault="002C535A" w:rsidP="00306BDD">
      <w:pPr>
        <w:pStyle w:val="NormalWeb"/>
        <w:jc w:val="both"/>
        <w:rPr>
          <w:rFonts w:ascii="Times New Roman" w:hAnsi="Times New Roman" w:cs="Times New Roman"/>
          <w:sz w:val="32"/>
          <w:szCs w:val="32"/>
        </w:rPr>
      </w:pPr>
    </w:p>
    <w:p w14:paraId="75EE3EA9" w14:textId="77777777" w:rsidR="002C535A" w:rsidRDefault="002C535A" w:rsidP="00306BDD">
      <w:pPr>
        <w:pStyle w:val="NormalWeb"/>
        <w:jc w:val="both"/>
        <w:rPr>
          <w:rFonts w:ascii="Times New Roman" w:hAnsi="Times New Roman" w:cs="Times New Roman"/>
          <w:sz w:val="32"/>
          <w:szCs w:val="32"/>
        </w:rPr>
      </w:pPr>
    </w:p>
    <w:p w14:paraId="4FE6DE9E" w14:textId="77777777" w:rsidR="002C535A" w:rsidRDefault="002C535A" w:rsidP="00306BDD">
      <w:pPr>
        <w:pStyle w:val="NormalWeb"/>
        <w:jc w:val="both"/>
        <w:rPr>
          <w:rFonts w:ascii="Times New Roman" w:hAnsi="Times New Roman" w:cs="Times New Roman"/>
          <w:sz w:val="32"/>
          <w:szCs w:val="32"/>
        </w:rPr>
      </w:pPr>
    </w:p>
    <w:p w14:paraId="66F72BBD" w14:textId="77777777" w:rsidR="002C535A" w:rsidRDefault="002C535A" w:rsidP="00306BDD">
      <w:pPr>
        <w:pStyle w:val="NormalWeb"/>
        <w:jc w:val="both"/>
        <w:rPr>
          <w:rFonts w:ascii="Times New Roman" w:hAnsi="Times New Roman" w:cs="Times New Roman"/>
          <w:sz w:val="32"/>
          <w:szCs w:val="32"/>
        </w:rPr>
      </w:pPr>
    </w:p>
    <w:p w14:paraId="3355D16B" w14:textId="77777777" w:rsidR="002C535A" w:rsidRDefault="002C535A" w:rsidP="00306BDD">
      <w:pPr>
        <w:pStyle w:val="NormalWeb"/>
        <w:jc w:val="both"/>
        <w:rPr>
          <w:rFonts w:ascii="Times New Roman" w:hAnsi="Times New Roman" w:cs="Times New Roman"/>
          <w:sz w:val="32"/>
          <w:szCs w:val="32"/>
        </w:rPr>
      </w:pPr>
    </w:p>
    <w:p w14:paraId="7E4FD4F4" w14:textId="77777777" w:rsidR="009E3BB5" w:rsidRDefault="009E3BB5" w:rsidP="00306BDD">
      <w:pPr>
        <w:pStyle w:val="NormalWeb"/>
        <w:jc w:val="both"/>
        <w:rPr>
          <w:rFonts w:ascii="Times New Roman" w:hAnsi="Times New Roman" w:cs="Times New Roman"/>
          <w:b/>
          <w:sz w:val="72"/>
          <w:szCs w:val="72"/>
        </w:rPr>
      </w:pPr>
    </w:p>
    <w:p w14:paraId="57A981BC" w14:textId="77777777" w:rsidR="009E3BB5" w:rsidRDefault="009E3BB5" w:rsidP="00306BDD">
      <w:pPr>
        <w:pStyle w:val="NormalWeb"/>
        <w:jc w:val="both"/>
        <w:rPr>
          <w:rFonts w:ascii="Times New Roman" w:hAnsi="Times New Roman" w:cs="Times New Roman"/>
          <w:b/>
          <w:sz w:val="72"/>
          <w:szCs w:val="72"/>
        </w:rPr>
      </w:pPr>
    </w:p>
    <w:p w14:paraId="1CE2F51F" w14:textId="3C12ADA8" w:rsidR="00B47CEE" w:rsidRDefault="00B47CEE" w:rsidP="00306BDD">
      <w:pPr>
        <w:pStyle w:val="NormalWeb"/>
        <w:jc w:val="both"/>
        <w:rPr>
          <w:rFonts w:ascii="Times New Roman" w:hAnsi="Times New Roman" w:cs="Times New Roman"/>
          <w:b/>
          <w:sz w:val="72"/>
          <w:szCs w:val="72"/>
        </w:rPr>
      </w:pPr>
    </w:p>
    <w:p w14:paraId="339CE57E" w14:textId="77777777" w:rsidR="00793202" w:rsidRDefault="00793202" w:rsidP="00306BDD">
      <w:pPr>
        <w:pStyle w:val="NormalWeb"/>
        <w:jc w:val="both"/>
        <w:rPr>
          <w:rFonts w:ascii="Times New Roman" w:hAnsi="Times New Roman" w:cs="Times New Roman"/>
          <w:b/>
          <w:sz w:val="72"/>
          <w:szCs w:val="72"/>
        </w:rPr>
      </w:pPr>
      <w:bookmarkStart w:id="196" w:name="_GoBack"/>
      <w:bookmarkEnd w:id="196"/>
    </w:p>
    <w:p w14:paraId="49E26859" w14:textId="77777777" w:rsidR="002C535A" w:rsidRDefault="002C535A" w:rsidP="00306BDD">
      <w:pPr>
        <w:pStyle w:val="NormalWeb"/>
        <w:jc w:val="both"/>
        <w:rPr>
          <w:rFonts w:ascii="Times New Roman" w:hAnsi="Times New Roman" w:cs="Times New Roman"/>
          <w:b/>
          <w:sz w:val="72"/>
          <w:szCs w:val="72"/>
        </w:rPr>
      </w:pPr>
      <w:r>
        <w:rPr>
          <w:rFonts w:ascii="Times New Roman" w:hAnsi="Times New Roman" w:cs="Times New Roman"/>
          <w:b/>
          <w:sz w:val="72"/>
          <w:szCs w:val="72"/>
        </w:rPr>
        <w:lastRenderedPageBreak/>
        <w:t>APPENDIX 2</w:t>
      </w:r>
      <w:r w:rsidRPr="006F32C0">
        <w:rPr>
          <w:rFonts w:ascii="Times New Roman" w:hAnsi="Times New Roman" w:cs="Times New Roman"/>
          <w:b/>
          <w:sz w:val="72"/>
          <w:szCs w:val="72"/>
        </w:rPr>
        <w:t>.</w:t>
      </w:r>
    </w:p>
    <w:p w14:paraId="0DCA001E" w14:textId="77777777" w:rsidR="002755BA" w:rsidRPr="002755BA" w:rsidRDefault="002755BA" w:rsidP="00306BDD">
      <w:pPr>
        <w:pStyle w:val="NormalWeb"/>
        <w:jc w:val="both"/>
        <w:rPr>
          <w:rFonts w:ascii="Times New Roman" w:hAnsi="Times New Roman" w:cs="Times New Roman"/>
          <w:b/>
          <w:sz w:val="20"/>
          <w:szCs w:val="20"/>
        </w:rPr>
      </w:pPr>
    </w:p>
    <w:p w14:paraId="197333F3" w14:textId="77777777" w:rsidR="002755BA" w:rsidRPr="002755BA" w:rsidRDefault="002755BA" w:rsidP="00306BDD">
      <w:pPr>
        <w:tabs>
          <w:tab w:val="right" w:pos="10440"/>
        </w:tabs>
        <w:ind w:right="29"/>
        <w:jc w:val="both"/>
        <w:rPr>
          <w:rFonts w:ascii="Arial" w:hAnsi="Arial"/>
          <w:b/>
          <w:color w:val="FF0000"/>
          <w:sz w:val="20"/>
        </w:rPr>
      </w:pPr>
      <w:r w:rsidRPr="002755BA">
        <w:rPr>
          <w:rFonts w:ascii="Arial" w:hAnsi="Arial"/>
          <w:b/>
          <w:color w:val="FF0000"/>
          <w:sz w:val="20"/>
        </w:rPr>
        <w:t>BSc Computing Systems – COM667 Computing Systems Project – Project Stand-up Review Marking Scheme</w:t>
      </w:r>
      <w:r>
        <w:rPr>
          <w:rFonts w:ascii="Arial" w:hAnsi="Arial"/>
          <w:b/>
          <w:color w:val="FF0000"/>
          <w:sz w:val="20"/>
        </w:rPr>
        <w:t>.</w:t>
      </w:r>
      <w:r w:rsidRPr="002755BA">
        <w:rPr>
          <w:rFonts w:ascii="Arial" w:hAnsi="Arial"/>
          <w:b/>
          <w:color w:val="FF0000"/>
          <w:sz w:val="20"/>
        </w:rPr>
        <w:t xml:space="preserve"> </w:t>
      </w:r>
    </w:p>
    <w:p w14:paraId="739CBBD4" w14:textId="77777777" w:rsidR="002755BA" w:rsidRPr="002755BA" w:rsidRDefault="002755BA" w:rsidP="00306BDD">
      <w:pPr>
        <w:tabs>
          <w:tab w:val="right" w:pos="10440"/>
        </w:tabs>
        <w:ind w:right="29"/>
        <w:jc w:val="both"/>
        <w:rPr>
          <w:rFonts w:ascii="Arial" w:hAnsi="Arial"/>
          <w:b/>
          <w:color w:val="FF0000"/>
          <w:sz w:val="20"/>
        </w:rPr>
      </w:pPr>
      <w:r w:rsidRPr="002755BA">
        <w:rPr>
          <w:rFonts w:ascii="Arial" w:hAnsi="Arial"/>
          <w:b/>
          <w:color w:val="FF0000"/>
          <w:sz w:val="20"/>
        </w:rPr>
        <w:t xml:space="preserve">This form is used by the project supervisor to capture the student’s self-assessment immediately after the presentation. The student may provide a rationale for their judgement. An actual mark should be agreed between the project supervisor and the student. In the absence of agreement the decision of the module coordinator </w:t>
      </w:r>
      <w:r w:rsidR="00250AEF">
        <w:rPr>
          <w:rFonts w:ascii="Arial" w:hAnsi="Arial"/>
          <w:b/>
          <w:color w:val="FF0000"/>
          <w:sz w:val="20"/>
        </w:rPr>
        <w:t>is final</w:t>
      </w:r>
      <w:r w:rsidRPr="002755BA">
        <w:rPr>
          <w:rFonts w:ascii="Arial" w:hAnsi="Arial"/>
          <w:b/>
          <w:color w:val="FF0000"/>
          <w:sz w:val="20"/>
        </w:rPr>
        <w:t>. This assessment contributes 25% of the overall marks for the module.</w:t>
      </w:r>
    </w:p>
    <w:p w14:paraId="5EDEA9F4" w14:textId="77777777" w:rsidR="002755BA" w:rsidRDefault="002755BA" w:rsidP="00306BDD">
      <w:pPr>
        <w:jc w:val="both"/>
        <w:rPr>
          <w:rFonts w:ascii="Arial" w:hAnsi="Arial"/>
        </w:rPr>
      </w:pPr>
    </w:p>
    <w:p w14:paraId="1F2ACBE3" w14:textId="77777777" w:rsidR="002755BA" w:rsidRDefault="002755BA" w:rsidP="00306BDD">
      <w:pPr>
        <w:jc w:val="both"/>
        <w:rPr>
          <w:rFonts w:ascii="Arial" w:hAnsi="Arial"/>
        </w:rPr>
      </w:pPr>
    </w:p>
    <w:p w14:paraId="47DC7990" w14:textId="77777777" w:rsidR="002755BA" w:rsidRDefault="002755BA" w:rsidP="00306BDD">
      <w:pPr>
        <w:jc w:val="both"/>
        <w:rPr>
          <w:rFonts w:ascii="Arial" w:hAnsi="Arial"/>
        </w:rPr>
      </w:pPr>
    </w:p>
    <w:p w14:paraId="703068B2" w14:textId="77777777" w:rsidR="002755BA" w:rsidRDefault="002755BA" w:rsidP="00306BDD">
      <w:pPr>
        <w:jc w:val="both"/>
        <w:rPr>
          <w:rFonts w:ascii="Arial" w:hAnsi="Arial"/>
        </w:rPr>
      </w:pPr>
      <w:r w:rsidRPr="00B766E0">
        <w:rPr>
          <w:rFonts w:ascii="Arial" w:hAnsi="Arial"/>
        </w:rPr>
        <w:t>Student</w:t>
      </w:r>
      <w:r w:rsidR="00250AEF">
        <w:rPr>
          <w:rFonts w:ascii="Arial" w:hAnsi="Arial"/>
        </w:rPr>
        <w:t>:</w:t>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softHyphen/>
      </w:r>
      <w:r w:rsidR="00250AEF">
        <w:rPr>
          <w:rFonts w:ascii="Arial" w:hAnsi="Arial"/>
        </w:rPr>
        <w:tab/>
      </w:r>
      <w:r w:rsidR="00250AEF">
        <w:rPr>
          <w:rFonts w:ascii="Arial" w:hAnsi="Arial"/>
        </w:rPr>
        <w:tab/>
      </w:r>
      <w:r w:rsidR="00250AEF">
        <w:rPr>
          <w:rFonts w:ascii="Arial" w:hAnsi="Arial"/>
        </w:rPr>
        <w:tab/>
      </w:r>
      <w:r>
        <w:rPr>
          <w:rFonts w:ascii="Arial" w:hAnsi="Arial"/>
        </w:rPr>
        <w:t>R</w:t>
      </w:r>
      <w:r w:rsidR="00250AEF">
        <w:rPr>
          <w:rFonts w:ascii="Arial" w:hAnsi="Arial"/>
        </w:rPr>
        <w:t xml:space="preserve">eg </w:t>
      </w:r>
      <w:r>
        <w:rPr>
          <w:rFonts w:ascii="Arial" w:hAnsi="Arial"/>
        </w:rPr>
        <w:t>N</w:t>
      </w:r>
      <w:r w:rsidR="00250AEF">
        <w:rPr>
          <w:rFonts w:ascii="Arial" w:hAnsi="Arial"/>
        </w:rPr>
        <w:t xml:space="preserve">umber:            </w:t>
      </w:r>
      <w:r w:rsidR="00250AEF">
        <w:rPr>
          <w:rFonts w:ascii="Arial" w:hAnsi="Arial"/>
        </w:rPr>
        <w:tab/>
      </w:r>
      <w:r>
        <w:rPr>
          <w:rFonts w:ascii="Arial" w:hAnsi="Arial"/>
        </w:rPr>
        <w:t>Project Supervisor:</w:t>
      </w:r>
    </w:p>
    <w:p w14:paraId="0C2D5746" w14:textId="77777777" w:rsidR="002755BA" w:rsidRPr="00B766E0" w:rsidRDefault="002755BA" w:rsidP="00306BDD">
      <w:pPr>
        <w:jc w:val="both"/>
        <w:rPr>
          <w:rFonts w:ascii="Arial" w:hAnsi="Arial"/>
        </w:rPr>
      </w:pPr>
    </w:p>
    <w:tbl>
      <w:tblPr>
        <w:tblW w:w="4959" w:type="pct"/>
        <w:tblBorders>
          <w:top w:val="single" w:sz="4" w:space="0" w:color="auto"/>
          <w:left w:val="single" w:sz="4" w:space="0" w:color="auto"/>
          <w:bottom w:val="single" w:sz="4" w:space="0" w:color="auto"/>
          <w:right w:val="single" w:sz="4" w:space="0" w:color="auto"/>
          <w:insideV w:val="single" w:sz="4" w:space="0" w:color="auto"/>
        </w:tblBorders>
        <w:tblLook w:val="0000" w:firstRow="0" w:lastRow="0" w:firstColumn="0" w:lastColumn="0" w:noHBand="0" w:noVBand="0"/>
      </w:tblPr>
      <w:tblGrid>
        <w:gridCol w:w="1467"/>
        <w:gridCol w:w="1796"/>
        <w:gridCol w:w="5296"/>
      </w:tblGrid>
      <w:tr w:rsidR="002755BA" w:rsidRPr="00B766E0" w14:paraId="018954FE" w14:textId="77777777" w:rsidTr="00572804">
        <w:trPr>
          <w:trHeight w:val="293"/>
        </w:trPr>
        <w:tc>
          <w:tcPr>
            <w:tcW w:w="719" w:type="pct"/>
            <w:tcBorders>
              <w:top w:val="single" w:sz="4" w:space="0" w:color="auto"/>
            </w:tcBorders>
          </w:tcPr>
          <w:p w14:paraId="4279CD67" w14:textId="77777777" w:rsidR="002755BA" w:rsidRPr="002729B4" w:rsidRDefault="002755BA" w:rsidP="00306BDD">
            <w:pPr>
              <w:jc w:val="both"/>
              <w:rPr>
                <w:rFonts w:ascii="Arial" w:hAnsi="Arial"/>
                <w:b/>
                <w:sz w:val="14"/>
                <w:szCs w:val="14"/>
              </w:rPr>
            </w:pPr>
            <w:r w:rsidRPr="002729B4">
              <w:rPr>
                <w:rFonts w:ascii="Arial" w:hAnsi="Arial"/>
                <w:b/>
                <w:sz w:val="14"/>
                <w:szCs w:val="14"/>
              </w:rPr>
              <w:t xml:space="preserve">Skills </w:t>
            </w:r>
          </w:p>
        </w:tc>
        <w:tc>
          <w:tcPr>
            <w:tcW w:w="1271" w:type="pct"/>
          </w:tcPr>
          <w:p w14:paraId="55C9D25E" w14:textId="77777777" w:rsidR="002755BA" w:rsidRPr="002B4524" w:rsidRDefault="002755BA" w:rsidP="00306BDD">
            <w:pPr>
              <w:pStyle w:val="Default"/>
              <w:jc w:val="both"/>
              <w:rPr>
                <w:rFonts w:ascii="Cambria" w:hAnsi="Cambria"/>
                <w:sz w:val="16"/>
                <w:szCs w:val="16"/>
              </w:rPr>
            </w:pPr>
            <w:r w:rsidRPr="002B4524">
              <w:rPr>
                <w:rFonts w:ascii="Cambria" w:hAnsi="Cambria"/>
                <w:b/>
                <w:bCs/>
                <w:sz w:val="16"/>
                <w:szCs w:val="16"/>
              </w:rPr>
              <w:t>Details of project performance and progress should be presented</w:t>
            </w:r>
            <w:r>
              <w:rPr>
                <w:rFonts w:ascii="Cambria" w:hAnsi="Cambria"/>
                <w:b/>
                <w:bCs/>
                <w:sz w:val="16"/>
                <w:szCs w:val="16"/>
              </w:rPr>
              <w:t>. Professional observations of the following are important.</w:t>
            </w:r>
          </w:p>
          <w:p w14:paraId="3A9833D8" w14:textId="77777777" w:rsidR="002755BA" w:rsidRPr="001336BA" w:rsidRDefault="002755BA" w:rsidP="00306BDD">
            <w:pPr>
              <w:pStyle w:val="BulletNormal"/>
              <w:numPr>
                <w:ilvl w:val="0"/>
                <w:numId w:val="0"/>
              </w:numPr>
              <w:spacing w:before="60"/>
              <w:jc w:val="both"/>
              <w:rPr>
                <w:b/>
                <w:sz w:val="14"/>
                <w:szCs w:val="14"/>
              </w:rPr>
            </w:pPr>
          </w:p>
        </w:tc>
        <w:tc>
          <w:tcPr>
            <w:tcW w:w="3010" w:type="pct"/>
          </w:tcPr>
          <w:p w14:paraId="7C09BB2F" w14:textId="77777777" w:rsidR="002755BA" w:rsidRDefault="002755BA" w:rsidP="00306BDD">
            <w:pPr>
              <w:pStyle w:val="Default"/>
              <w:jc w:val="both"/>
              <w:rPr>
                <w:rFonts w:ascii="Cambria" w:hAnsi="Cambria"/>
                <w:b/>
                <w:bCs/>
                <w:sz w:val="16"/>
                <w:szCs w:val="16"/>
              </w:rPr>
            </w:pPr>
            <w:r>
              <w:rPr>
                <w:rFonts w:ascii="Cambria" w:hAnsi="Cambria"/>
                <w:b/>
                <w:bCs/>
                <w:sz w:val="16"/>
                <w:szCs w:val="16"/>
              </w:rPr>
              <w:t xml:space="preserve">Student’s self-assessment for each skill; categorised as High, Medium or </w:t>
            </w:r>
            <w:r w:rsidR="00634ABC">
              <w:rPr>
                <w:rFonts w:ascii="Cambria" w:hAnsi="Cambria"/>
                <w:b/>
                <w:bCs/>
                <w:sz w:val="16"/>
                <w:szCs w:val="16"/>
              </w:rPr>
              <w:t>Low)</w:t>
            </w:r>
          </w:p>
          <w:p w14:paraId="1C5EF27D" w14:textId="77777777" w:rsidR="002755BA" w:rsidRDefault="002755BA" w:rsidP="00306BDD">
            <w:pPr>
              <w:pStyle w:val="Default"/>
              <w:jc w:val="both"/>
              <w:rPr>
                <w:rFonts w:ascii="Cambria" w:hAnsi="Cambria"/>
                <w:b/>
                <w:bCs/>
                <w:sz w:val="16"/>
                <w:szCs w:val="16"/>
              </w:rPr>
            </w:pPr>
            <w:r>
              <w:rPr>
                <w:rFonts w:ascii="Cambria" w:hAnsi="Cambria"/>
                <w:b/>
                <w:bCs/>
                <w:sz w:val="16"/>
                <w:szCs w:val="16"/>
              </w:rPr>
              <w:t>Student’s reflection and rationale for judgement</w:t>
            </w:r>
          </w:p>
        </w:tc>
      </w:tr>
      <w:tr w:rsidR="002755BA" w:rsidRPr="00B766E0" w14:paraId="07AD5259" w14:textId="77777777" w:rsidTr="00572804">
        <w:trPr>
          <w:trHeight w:val="2453"/>
        </w:trPr>
        <w:tc>
          <w:tcPr>
            <w:tcW w:w="719" w:type="pct"/>
            <w:tcBorders>
              <w:top w:val="single" w:sz="4" w:space="0" w:color="auto"/>
              <w:left w:val="single" w:sz="4" w:space="0" w:color="auto"/>
              <w:right w:val="single" w:sz="4" w:space="0" w:color="auto"/>
            </w:tcBorders>
          </w:tcPr>
          <w:p w14:paraId="0C8E54DD" w14:textId="77777777" w:rsidR="002755BA" w:rsidRPr="00EB5482" w:rsidRDefault="002755BA" w:rsidP="00306BDD">
            <w:pPr>
              <w:autoSpaceDE w:val="0"/>
              <w:autoSpaceDN w:val="0"/>
              <w:adjustRightInd w:val="0"/>
              <w:jc w:val="both"/>
              <w:rPr>
                <w:rFonts w:ascii="Arial" w:hAnsi="Arial" w:cs="Arial"/>
                <w:sz w:val="16"/>
                <w:szCs w:val="16"/>
                <w:lang w:eastAsia="en-GB"/>
              </w:rPr>
            </w:pPr>
          </w:p>
          <w:p w14:paraId="4B5A6BCA" w14:textId="77777777" w:rsidR="002755BA" w:rsidRPr="00EB5482" w:rsidRDefault="002755BA" w:rsidP="00306BDD">
            <w:pPr>
              <w:autoSpaceDE w:val="0"/>
              <w:autoSpaceDN w:val="0"/>
              <w:adjustRightInd w:val="0"/>
              <w:jc w:val="both"/>
              <w:rPr>
                <w:rFonts w:ascii="Arial" w:hAnsi="Arial" w:cs="Arial"/>
                <w:sz w:val="16"/>
                <w:szCs w:val="16"/>
                <w:lang w:eastAsia="en-GB"/>
              </w:rPr>
            </w:pPr>
            <w:r w:rsidRPr="00EB5482">
              <w:rPr>
                <w:rFonts w:ascii="Arial" w:hAnsi="Arial" w:cs="Arial"/>
                <w:sz w:val="16"/>
                <w:szCs w:val="16"/>
                <w:lang w:eastAsia="en-GB"/>
              </w:rPr>
              <w:t>Processes, Techniques and Work Products</w:t>
            </w:r>
          </w:p>
          <w:p w14:paraId="66E610FD" w14:textId="77777777" w:rsidR="002755BA" w:rsidRPr="00EB5482" w:rsidRDefault="002755BA" w:rsidP="00306BDD">
            <w:pPr>
              <w:jc w:val="both"/>
              <w:rPr>
                <w:rFonts w:ascii="Arial" w:hAnsi="Arial"/>
                <w:b/>
                <w:sz w:val="12"/>
                <w:szCs w:val="12"/>
              </w:rPr>
            </w:pPr>
          </w:p>
          <w:p w14:paraId="2326B1F3" w14:textId="77777777" w:rsidR="002755BA" w:rsidRPr="00EB5482" w:rsidRDefault="002755BA" w:rsidP="00306BDD">
            <w:pPr>
              <w:autoSpaceDE w:val="0"/>
              <w:autoSpaceDN w:val="0"/>
              <w:adjustRightInd w:val="0"/>
              <w:jc w:val="both"/>
              <w:rPr>
                <w:rFonts w:ascii="Arial" w:hAnsi="Arial" w:cs="Arial"/>
                <w:sz w:val="12"/>
                <w:szCs w:val="12"/>
                <w:lang w:eastAsia="en-GB"/>
              </w:rPr>
            </w:pPr>
            <w:r w:rsidRPr="00EB5482">
              <w:rPr>
                <w:rFonts w:ascii="Arial" w:hAnsi="Arial"/>
                <w:b/>
                <w:sz w:val="12"/>
                <w:szCs w:val="12"/>
              </w:rPr>
              <w:t>(</w:t>
            </w:r>
            <w:r w:rsidRPr="00EB5482">
              <w:rPr>
                <w:rFonts w:ascii="Arial" w:hAnsi="Arial" w:cs="Arial"/>
                <w:sz w:val="12"/>
                <w:szCs w:val="12"/>
                <w:lang w:eastAsia="en-GB"/>
              </w:rPr>
              <w:t>Understand, use, synthesize and evaluate the processes, techniques and work products</w:t>
            </w:r>
          </w:p>
          <w:p w14:paraId="1E856A4E" w14:textId="77777777" w:rsidR="002755BA" w:rsidRPr="00EB5482" w:rsidRDefault="002755BA"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of development, project management and supporting activities</w:t>
            </w:r>
            <w:r w:rsidRPr="00EB5482">
              <w:rPr>
                <w:rFonts w:ascii="Arial" w:hAnsi="Arial"/>
                <w:b/>
                <w:sz w:val="12"/>
                <w:szCs w:val="12"/>
              </w:rPr>
              <w:t>)</w:t>
            </w:r>
          </w:p>
          <w:p w14:paraId="7F4C008F" w14:textId="77777777" w:rsidR="002755BA" w:rsidRPr="00EB5482" w:rsidRDefault="002755BA" w:rsidP="00306BDD">
            <w:pPr>
              <w:jc w:val="both"/>
              <w:rPr>
                <w:rFonts w:ascii="Arial" w:hAnsi="Arial"/>
                <w:b/>
                <w:sz w:val="12"/>
                <w:szCs w:val="12"/>
              </w:rPr>
            </w:pPr>
          </w:p>
          <w:p w14:paraId="21BE6011" w14:textId="77777777" w:rsidR="002755BA" w:rsidRPr="00EB5482" w:rsidRDefault="002755BA" w:rsidP="00306BDD">
            <w:pPr>
              <w:jc w:val="both"/>
              <w:rPr>
                <w:rFonts w:ascii="Arial" w:hAnsi="Arial"/>
                <w:b/>
                <w:sz w:val="12"/>
                <w:szCs w:val="12"/>
              </w:rPr>
            </w:pPr>
            <w:r>
              <w:rPr>
                <w:rFonts w:ascii="Arial" w:hAnsi="Arial"/>
                <w:b/>
                <w:sz w:val="12"/>
                <w:szCs w:val="12"/>
              </w:rPr>
              <w:t>50 Marks</w:t>
            </w:r>
          </w:p>
          <w:p w14:paraId="1F78383B" w14:textId="77777777" w:rsidR="002755BA" w:rsidRPr="00EB5482" w:rsidRDefault="002755BA" w:rsidP="00306BDD">
            <w:pPr>
              <w:jc w:val="both"/>
              <w:rPr>
                <w:rFonts w:ascii="Arial" w:hAnsi="Arial"/>
                <w:b/>
                <w:sz w:val="12"/>
                <w:szCs w:val="12"/>
              </w:rPr>
            </w:pPr>
          </w:p>
        </w:tc>
        <w:tc>
          <w:tcPr>
            <w:tcW w:w="1271" w:type="pct"/>
            <w:tcBorders>
              <w:top w:val="single" w:sz="4" w:space="0" w:color="auto"/>
              <w:left w:val="single" w:sz="4" w:space="0" w:color="auto"/>
            </w:tcBorders>
          </w:tcPr>
          <w:p w14:paraId="6211F0EB"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Professional observation of actual values of</w:t>
            </w:r>
            <w:r w:rsidRPr="002B4524">
              <w:rPr>
                <w:rFonts w:ascii="Cambria" w:hAnsi="Cambria"/>
                <w:sz w:val="16"/>
                <w:szCs w:val="16"/>
              </w:rPr>
              <w:t xml:space="preserve"> planning para</w:t>
            </w:r>
            <w:r>
              <w:rPr>
                <w:rFonts w:ascii="Cambria" w:hAnsi="Cambria"/>
                <w:sz w:val="16"/>
                <w:szCs w:val="16"/>
              </w:rPr>
              <w:t>meters against those expected</w:t>
            </w:r>
            <w:r w:rsidRPr="002B4524">
              <w:rPr>
                <w:rFonts w:ascii="Cambria" w:hAnsi="Cambria"/>
                <w:sz w:val="16"/>
                <w:szCs w:val="16"/>
              </w:rPr>
              <w:t xml:space="preserve"> </w:t>
            </w:r>
          </w:p>
          <w:p w14:paraId="65545E21"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Professional observation of c</w:t>
            </w:r>
            <w:r w:rsidRPr="002B4524">
              <w:rPr>
                <w:rFonts w:ascii="Cambria" w:hAnsi="Cambria"/>
                <w:sz w:val="16"/>
                <w:szCs w:val="16"/>
              </w:rPr>
              <w:t>ommitments against thos</w:t>
            </w:r>
            <w:r>
              <w:rPr>
                <w:rFonts w:ascii="Cambria" w:hAnsi="Cambria"/>
                <w:sz w:val="16"/>
                <w:szCs w:val="16"/>
              </w:rPr>
              <w:t>e originally identified</w:t>
            </w:r>
            <w:r w:rsidRPr="002B4524">
              <w:rPr>
                <w:rFonts w:ascii="Cambria" w:hAnsi="Cambria"/>
                <w:sz w:val="16"/>
                <w:szCs w:val="16"/>
              </w:rPr>
              <w:t xml:space="preserve">. </w:t>
            </w:r>
          </w:p>
          <w:p w14:paraId="70AC145E"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Effectiveness of risk strategy.</w:t>
            </w:r>
          </w:p>
          <w:p w14:paraId="14964812"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Adequacy of security of project data.</w:t>
            </w:r>
          </w:p>
          <w:p w14:paraId="64579FFF" w14:textId="77777777" w:rsidR="002755BA" w:rsidRPr="002B4524" w:rsidRDefault="002755BA" w:rsidP="00306BDD">
            <w:pPr>
              <w:pStyle w:val="Default"/>
              <w:numPr>
                <w:ilvl w:val="0"/>
                <w:numId w:val="29"/>
              </w:numPr>
              <w:ind w:left="176" w:hanging="141"/>
              <w:jc w:val="both"/>
              <w:rPr>
                <w:rFonts w:ascii="Cambria" w:hAnsi="Cambria"/>
                <w:sz w:val="16"/>
                <w:szCs w:val="16"/>
              </w:rPr>
            </w:pPr>
            <w:r w:rsidRPr="002B4524">
              <w:rPr>
                <w:rFonts w:ascii="Cambria" w:hAnsi="Cambria"/>
                <w:sz w:val="16"/>
                <w:szCs w:val="16"/>
              </w:rPr>
              <w:t>Stakeholder involv</w:t>
            </w:r>
            <w:r>
              <w:rPr>
                <w:rFonts w:ascii="Cambria" w:hAnsi="Cambria"/>
                <w:sz w:val="16"/>
                <w:szCs w:val="16"/>
              </w:rPr>
              <w:t>ement against plan.</w:t>
            </w:r>
          </w:p>
          <w:p w14:paraId="10A1E217" w14:textId="77777777" w:rsidR="002755BA" w:rsidRPr="002729B4" w:rsidRDefault="002755BA" w:rsidP="00306BDD">
            <w:pPr>
              <w:pStyle w:val="BulletNormal"/>
              <w:numPr>
                <w:ilvl w:val="0"/>
                <w:numId w:val="0"/>
              </w:numPr>
              <w:spacing w:after="0"/>
              <w:ind w:left="176"/>
              <w:jc w:val="both"/>
              <w:rPr>
                <w:sz w:val="12"/>
                <w:szCs w:val="12"/>
              </w:rPr>
            </w:pPr>
          </w:p>
        </w:tc>
        <w:tc>
          <w:tcPr>
            <w:tcW w:w="3010" w:type="pct"/>
            <w:tcBorders>
              <w:top w:val="single" w:sz="4" w:space="0" w:color="auto"/>
              <w:left w:val="single" w:sz="4" w:space="0" w:color="auto"/>
            </w:tcBorders>
          </w:tcPr>
          <w:p w14:paraId="2D6B47C6" w14:textId="77777777" w:rsidR="002755BA" w:rsidRDefault="002755BA" w:rsidP="00306BDD">
            <w:pPr>
              <w:pStyle w:val="Default"/>
              <w:jc w:val="both"/>
              <w:rPr>
                <w:rFonts w:ascii="Cambria" w:hAnsi="Cambria"/>
                <w:sz w:val="16"/>
                <w:szCs w:val="16"/>
              </w:rPr>
            </w:pPr>
            <w:r>
              <w:rPr>
                <w:noProof/>
              </w:rPr>
              <w:drawing>
                <wp:inline distT="0" distB="0" distL="0" distR="0" wp14:anchorId="47567513" wp14:editId="5AD639F6">
                  <wp:extent cx="3219450" cy="628650"/>
                  <wp:effectExtent l="0" t="0" r="6350" b="6350"/>
                  <wp:docPr id="1" name="Picture 2" descr="https://documents.lucidchart.com/documents/419b79b6-bb21-4ae1-bf1b-9b294e5e8e88/pages/mR1iaFx5ufZ-?a=18228&amp;x=-1596&amp;y=-964&amp;w=451&amp;h=88&amp;store=1&amp;accept=image%2F*&amp;auth=LCA%209a110548cb72a23dff5e956001120eea4c1edfdf-ts%3D152111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419b79b6-bb21-4ae1-bf1b-9b294e5e8e88/pages/mR1iaFx5ufZ-?a=18228&amp;x=-1596&amp;y=-964&amp;w=451&amp;h=88&amp;store=1&amp;accept=image%2F*&amp;auth=LCA%209a110548cb72a23dff5e956001120eea4c1edfdf-ts%3D1521114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628650"/>
                          </a:xfrm>
                          <a:prstGeom prst="rect">
                            <a:avLst/>
                          </a:prstGeom>
                          <a:noFill/>
                          <a:ln>
                            <a:noFill/>
                          </a:ln>
                        </pic:spPr>
                      </pic:pic>
                    </a:graphicData>
                  </a:graphic>
                </wp:inline>
              </w:drawing>
            </w:r>
          </w:p>
        </w:tc>
      </w:tr>
      <w:tr w:rsidR="002755BA" w:rsidRPr="00B766E0" w14:paraId="3082B398" w14:textId="77777777" w:rsidTr="00572804">
        <w:trPr>
          <w:trHeight w:val="2406"/>
        </w:trPr>
        <w:tc>
          <w:tcPr>
            <w:tcW w:w="719" w:type="pct"/>
            <w:tcBorders>
              <w:top w:val="single" w:sz="4" w:space="0" w:color="auto"/>
              <w:left w:val="single" w:sz="4" w:space="0" w:color="auto"/>
              <w:right w:val="single" w:sz="4" w:space="0" w:color="auto"/>
            </w:tcBorders>
          </w:tcPr>
          <w:p w14:paraId="1F3CC486" w14:textId="77777777" w:rsidR="002755BA" w:rsidRPr="00EB5482" w:rsidRDefault="002755BA" w:rsidP="00306BDD">
            <w:pPr>
              <w:jc w:val="both"/>
              <w:rPr>
                <w:rFonts w:ascii="Arial" w:hAnsi="Arial" w:cs="Arial"/>
                <w:sz w:val="16"/>
                <w:szCs w:val="16"/>
                <w:lang w:eastAsia="en-GB"/>
              </w:rPr>
            </w:pPr>
            <w:r w:rsidRPr="00EB5482">
              <w:rPr>
                <w:rFonts w:ascii="Arial" w:hAnsi="Arial" w:cs="Arial"/>
                <w:sz w:val="16"/>
                <w:szCs w:val="16"/>
                <w:lang w:eastAsia="en-GB"/>
              </w:rPr>
              <w:t>Evaluation, Problem Solving and Decision Making</w:t>
            </w:r>
          </w:p>
          <w:p w14:paraId="794C1840" w14:textId="77777777" w:rsidR="002755BA" w:rsidRPr="00EB5482" w:rsidRDefault="002755BA" w:rsidP="00306BDD">
            <w:pPr>
              <w:jc w:val="both"/>
              <w:rPr>
                <w:rFonts w:ascii="Arial" w:hAnsi="Arial" w:cs="Arial"/>
                <w:sz w:val="16"/>
                <w:szCs w:val="16"/>
                <w:lang w:eastAsia="en-GB"/>
              </w:rPr>
            </w:pPr>
          </w:p>
          <w:p w14:paraId="774B4BB4" w14:textId="77777777" w:rsidR="002755BA" w:rsidRDefault="002755BA" w:rsidP="00306BDD">
            <w:pPr>
              <w:jc w:val="both"/>
              <w:rPr>
                <w:rFonts w:ascii="Arial" w:hAnsi="Arial" w:cs="Arial"/>
                <w:sz w:val="12"/>
                <w:szCs w:val="12"/>
                <w:lang w:eastAsia="en-GB"/>
              </w:rPr>
            </w:pPr>
            <w:r w:rsidRPr="00EB5482">
              <w:rPr>
                <w:rFonts w:ascii="Arial" w:hAnsi="Arial" w:cs="Arial"/>
                <w:sz w:val="12"/>
                <w:szCs w:val="12"/>
                <w:lang w:eastAsia="en-GB"/>
              </w:rPr>
              <w:t>(Solve problems using a range of professional and appropriate causal analysis methods)</w:t>
            </w:r>
          </w:p>
          <w:p w14:paraId="1EA42D5B" w14:textId="77777777" w:rsidR="002755BA" w:rsidRDefault="002755BA" w:rsidP="00306BDD">
            <w:pPr>
              <w:jc w:val="both"/>
              <w:rPr>
                <w:rFonts w:ascii="Arial" w:hAnsi="Arial" w:cs="Arial"/>
                <w:sz w:val="12"/>
                <w:szCs w:val="12"/>
                <w:lang w:eastAsia="en-GB"/>
              </w:rPr>
            </w:pPr>
          </w:p>
          <w:p w14:paraId="1B6CC45E" w14:textId="77777777" w:rsidR="002755BA" w:rsidRPr="00A8285B" w:rsidRDefault="002755BA" w:rsidP="00306BDD">
            <w:pPr>
              <w:jc w:val="both"/>
              <w:rPr>
                <w:rFonts w:ascii="Arial" w:hAnsi="Arial"/>
                <w:b/>
                <w:sz w:val="12"/>
                <w:szCs w:val="12"/>
              </w:rPr>
            </w:pPr>
            <w:r w:rsidRPr="00A8285B">
              <w:rPr>
                <w:rFonts w:ascii="Arial" w:hAnsi="Arial" w:cs="Arial"/>
                <w:b/>
                <w:sz w:val="12"/>
                <w:szCs w:val="12"/>
                <w:lang w:eastAsia="en-GB"/>
              </w:rPr>
              <w:t>30 Marks</w:t>
            </w:r>
          </w:p>
        </w:tc>
        <w:tc>
          <w:tcPr>
            <w:tcW w:w="1271" w:type="pct"/>
            <w:tcBorders>
              <w:top w:val="single" w:sz="4" w:space="0" w:color="auto"/>
              <w:left w:val="single" w:sz="4" w:space="0" w:color="auto"/>
            </w:tcBorders>
          </w:tcPr>
          <w:p w14:paraId="36B6087D"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Appropriate assessment of p</w:t>
            </w:r>
            <w:r w:rsidRPr="002B4524">
              <w:rPr>
                <w:rFonts w:ascii="Cambria" w:hAnsi="Cambria"/>
                <w:sz w:val="16"/>
                <w:szCs w:val="16"/>
              </w:rPr>
              <w:t xml:space="preserve">roject’s progress, performance, and issues. </w:t>
            </w:r>
          </w:p>
          <w:p w14:paraId="0070820C" w14:textId="77777777" w:rsidR="002755BA" w:rsidRPr="002B4524"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Realistic appraisal of p</w:t>
            </w:r>
            <w:r w:rsidRPr="002B4524">
              <w:rPr>
                <w:rFonts w:ascii="Cambria" w:hAnsi="Cambria"/>
                <w:sz w:val="16"/>
                <w:szCs w:val="16"/>
              </w:rPr>
              <w:t xml:space="preserve">roject’s accomplishments and results. </w:t>
            </w:r>
          </w:p>
          <w:p w14:paraId="7739C9A4" w14:textId="77777777" w:rsidR="002755BA" w:rsidRPr="00DF6D73" w:rsidRDefault="002755BA" w:rsidP="00306BDD">
            <w:pPr>
              <w:pStyle w:val="Default"/>
              <w:numPr>
                <w:ilvl w:val="0"/>
                <w:numId w:val="29"/>
              </w:numPr>
              <w:ind w:left="176" w:hanging="141"/>
              <w:jc w:val="both"/>
              <w:rPr>
                <w:rFonts w:ascii="Cambria" w:hAnsi="Cambria"/>
                <w:sz w:val="16"/>
                <w:szCs w:val="16"/>
              </w:rPr>
            </w:pPr>
            <w:r>
              <w:rPr>
                <w:rFonts w:ascii="Cambria" w:hAnsi="Cambria"/>
                <w:sz w:val="16"/>
                <w:szCs w:val="16"/>
              </w:rPr>
              <w:t>Appropriate analysis of</w:t>
            </w:r>
            <w:r w:rsidRPr="00DF6D73">
              <w:rPr>
                <w:rFonts w:ascii="Cambria" w:hAnsi="Cambria"/>
                <w:sz w:val="16"/>
                <w:szCs w:val="16"/>
              </w:rPr>
              <w:t xml:space="preserve"> issues and </w:t>
            </w:r>
            <w:r>
              <w:rPr>
                <w:rFonts w:ascii="Cambria" w:hAnsi="Cambria"/>
                <w:sz w:val="16"/>
                <w:szCs w:val="16"/>
              </w:rPr>
              <w:t>reasoned determination of</w:t>
            </w:r>
            <w:r w:rsidRPr="00DF6D73">
              <w:rPr>
                <w:rFonts w:ascii="Cambria" w:hAnsi="Cambria"/>
                <w:sz w:val="16"/>
                <w:szCs w:val="16"/>
              </w:rPr>
              <w:t xml:space="preserve"> </w:t>
            </w:r>
            <w:r w:rsidRPr="00DF6D73">
              <w:rPr>
                <w:rFonts w:ascii="Cambria" w:hAnsi="Cambria"/>
                <w:sz w:val="16"/>
                <w:szCs w:val="16"/>
              </w:rPr>
              <w:lastRenderedPageBreak/>
              <w:t xml:space="preserve">corrective actions to address them. </w:t>
            </w:r>
          </w:p>
          <w:p w14:paraId="7EF99D20" w14:textId="77777777" w:rsidR="002755BA" w:rsidRPr="001336BA" w:rsidRDefault="002755BA" w:rsidP="00306BDD">
            <w:pPr>
              <w:pStyle w:val="Default"/>
              <w:numPr>
                <w:ilvl w:val="0"/>
                <w:numId w:val="29"/>
              </w:numPr>
              <w:ind w:left="176" w:hanging="141"/>
              <w:jc w:val="both"/>
              <w:rPr>
                <w:i/>
                <w:color w:val="0070C0"/>
                <w:sz w:val="12"/>
                <w:szCs w:val="12"/>
              </w:rPr>
            </w:pPr>
            <w:r w:rsidRPr="006F0ECA">
              <w:rPr>
                <w:rFonts w:ascii="Cambria" w:hAnsi="Cambria"/>
                <w:sz w:val="16"/>
                <w:szCs w:val="16"/>
              </w:rPr>
              <w:t xml:space="preserve">Evidence of corrective actions managed to </w:t>
            </w:r>
            <w:r w:rsidRPr="00DF6D73">
              <w:rPr>
                <w:rFonts w:ascii="Cambria" w:hAnsi="Cambria"/>
                <w:sz w:val="16"/>
                <w:szCs w:val="16"/>
              </w:rPr>
              <w:t>closure.</w:t>
            </w:r>
          </w:p>
        </w:tc>
        <w:tc>
          <w:tcPr>
            <w:tcW w:w="3010" w:type="pct"/>
            <w:tcBorders>
              <w:top w:val="single" w:sz="4" w:space="0" w:color="auto"/>
              <w:left w:val="single" w:sz="4" w:space="0" w:color="auto"/>
            </w:tcBorders>
          </w:tcPr>
          <w:p w14:paraId="490DC671" w14:textId="77777777" w:rsidR="002755BA" w:rsidRDefault="002755BA" w:rsidP="00306BDD">
            <w:pPr>
              <w:pStyle w:val="Default"/>
              <w:jc w:val="both"/>
              <w:rPr>
                <w:rFonts w:ascii="Cambria" w:hAnsi="Cambria"/>
                <w:sz w:val="16"/>
                <w:szCs w:val="16"/>
              </w:rPr>
            </w:pPr>
            <w:r>
              <w:rPr>
                <w:noProof/>
              </w:rPr>
              <w:lastRenderedPageBreak/>
              <w:drawing>
                <wp:inline distT="0" distB="0" distL="0" distR="0" wp14:anchorId="677A66F6" wp14:editId="5DCCC7FA">
                  <wp:extent cx="3219450" cy="628650"/>
                  <wp:effectExtent l="0" t="0" r="6350" b="6350"/>
                  <wp:docPr id="2" name="Picture 2" descr="https://documents.lucidchart.com/documents/419b79b6-bb21-4ae1-bf1b-9b294e5e8e88/pages/mR1iaFx5ufZ-?a=18228&amp;x=-1596&amp;y=-964&amp;w=451&amp;h=88&amp;store=1&amp;accept=image%2F*&amp;auth=LCA%209a110548cb72a23dff5e956001120eea4c1edfdf-ts%3D152111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419b79b6-bb21-4ae1-bf1b-9b294e5e8e88/pages/mR1iaFx5ufZ-?a=18228&amp;x=-1596&amp;y=-964&amp;w=451&amp;h=88&amp;store=1&amp;accept=image%2F*&amp;auth=LCA%209a110548cb72a23dff5e956001120eea4c1edfdf-ts%3D1521114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628650"/>
                          </a:xfrm>
                          <a:prstGeom prst="rect">
                            <a:avLst/>
                          </a:prstGeom>
                          <a:noFill/>
                          <a:ln>
                            <a:noFill/>
                          </a:ln>
                        </pic:spPr>
                      </pic:pic>
                    </a:graphicData>
                  </a:graphic>
                </wp:inline>
              </w:drawing>
            </w:r>
          </w:p>
        </w:tc>
      </w:tr>
      <w:tr w:rsidR="002755BA" w:rsidRPr="00B766E0" w14:paraId="1B08B035" w14:textId="77777777" w:rsidTr="00572804">
        <w:trPr>
          <w:trHeight w:val="2396"/>
        </w:trPr>
        <w:tc>
          <w:tcPr>
            <w:tcW w:w="719" w:type="pct"/>
            <w:tcBorders>
              <w:top w:val="single" w:sz="4" w:space="0" w:color="auto"/>
              <w:left w:val="single" w:sz="4" w:space="0" w:color="auto"/>
              <w:bottom w:val="single" w:sz="4" w:space="0" w:color="auto"/>
              <w:right w:val="single" w:sz="4" w:space="0" w:color="auto"/>
            </w:tcBorders>
          </w:tcPr>
          <w:p w14:paraId="2130A031" w14:textId="77777777" w:rsidR="002755BA" w:rsidRPr="00EB5482" w:rsidRDefault="002755BA" w:rsidP="00306BDD">
            <w:pPr>
              <w:autoSpaceDE w:val="0"/>
              <w:autoSpaceDN w:val="0"/>
              <w:adjustRightInd w:val="0"/>
              <w:jc w:val="both"/>
              <w:rPr>
                <w:rFonts w:ascii="Arial" w:hAnsi="Arial" w:cs="Arial"/>
                <w:sz w:val="18"/>
                <w:szCs w:val="18"/>
                <w:lang w:eastAsia="en-GB"/>
              </w:rPr>
            </w:pPr>
            <w:r w:rsidRPr="00EB5482">
              <w:rPr>
                <w:rFonts w:ascii="Arial" w:hAnsi="Arial" w:cs="Arial"/>
                <w:sz w:val="18"/>
                <w:szCs w:val="18"/>
                <w:lang w:eastAsia="en-GB"/>
              </w:rPr>
              <w:t>Communication</w:t>
            </w:r>
          </w:p>
          <w:p w14:paraId="617E46B3" w14:textId="77777777" w:rsidR="002755BA" w:rsidRPr="00EB5482" w:rsidRDefault="002755BA" w:rsidP="00306BDD">
            <w:pPr>
              <w:autoSpaceDE w:val="0"/>
              <w:autoSpaceDN w:val="0"/>
              <w:adjustRightInd w:val="0"/>
              <w:jc w:val="both"/>
              <w:rPr>
                <w:rFonts w:ascii="Arial" w:hAnsi="Arial" w:cs="Arial"/>
                <w:sz w:val="18"/>
                <w:szCs w:val="18"/>
                <w:lang w:eastAsia="en-GB"/>
              </w:rPr>
            </w:pPr>
          </w:p>
          <w:p w14:paraId="446B2522" w14:textId="77777777" w:rsidR="002755BA" w:rsidRPr="00EB5482" w:rsidRDefault="002755BA"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(Communicate concepts, designs and technical details effectively in visual, oral and</w:t>
            </w:r>
          </w:p>
          <w:p w14:paraId="5D7C569A" w14:textId="77777777" w:rsidR="002755BA" w:rsidRPr="00EB5482" w:rsidRDefault="002755BA"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written forms, to a variety of audiences)</w:t>
            </w:r>
          </w:p>
          <w:p w14:paraId="06133634" w14:textId="77777777" w:rsidR="002755BA" w:rsidRPr="00EB5482" w:rsidRDefault="002755BA" w:rsidP="00306BDD">
            <w:pPr>
              <w:jc w:val="both"/>
              <w:rPr>
                <w:rFonts w:ascii="Arial" w:hAnsi="Arial"/>
                <w:b/>
                <w:sz w:val="12"/>
                <w:szCs w:val="12"/>
              </w:rPr>
            </w:pPr>
          </w:p>
          <w:p w14:paraId="2A131DB7" w14:textId="77777777" w:rsidR="002755BA" w:rsidRPr="00EB5482" w:rsidRDefault="002755BA" w:rsidP="00306BDD">
            <w:pPr>
              <w:jc w:val="both"/>
              <w:rPr>
                <w:rFonts w:ascii="Arial" w:hAnsi="Arial"/>
                <w:b/>
                <w:i/>
                <w:sz w:val="12"/>
                <w:szCs w:val="12"/>
              </w:rPr>
            </w:pPr>
          </w:p>
          <w:p w14:paraId="3A67D17E" w14:textId="77777777" w:rsidR="002755BA" w:rsidRPr="00EB5482" w:rsidRDefault="002755BA" w:rsidP="00306BDD">
            <w:pPr>
              <w:jc w:val="both"/>
              <w:rPr>
                <w:rFonts w:ascii="Arial" w:hAnsi="Arial"/>
                <w:b/>
                <w:sz w:val="12"/>
                <w:szCs w:val="12"/>
              </w:rPr>
            </w:pPr>
            <w:r>
              <w:rPr>
                <w:rFonts w:ascii="Arial" w:hAnsi="Arial"/>
                <w:b/>
                <w:sz w:val="12"/>
                <w:szCs w:val="12"/>
              </w:rPr>
              <w:t>20 Marks</w:t>
            </w:r>
          </w:p>
        </w:tc>
        <w:tc>
          <w:tcPr>
            <w:tcW w:w="1271" w:type="pct"/>
            <w:tcBorders>
              <w:top w:val="single" w:sz="4" w:space="0" w:color="auto"/>
              <w:bottom w:val="single" w:sz="4" w:space="0" w:color="auto"/>
            </w:tcBorders>
          </w:tcPr>
          <w:p w14:paraId="3BDCAAB6" w14:textId="77777777" w:rsidR="002755BA" w:rsidRPr="006F0ECA" w:rsidRDefault="002755BA" w:rsidP="00306BDD">
            <w:pPr>
              <w:pStyle w:val="Default"/>
              <w:numPr>
                <w:ilvl w:val="0"/>
                <w:numId w:val="29"/>
              </w:numPr>
              <w:ind w:left="176" w:hanging="141"/>
              <w:jc w:val="both"/>
              <w:rPr>
                <w:rFonts w:ascii="Cambria" w:hAnsi="Cambria"/>
                <w:sz w:val="16"/>
                <w:szCs w:val="16"/>
              </w:rPr>
            </w:pPr>
            <w:r w:rsidRPr="00A34637">
              <w:rPr>
                <w:rFonts w:ascii="Cambria" w:hAnsi="Cambria"/>
                <w:sz w:val="16"/>
                <w:szCs w:val="16"/>
              </w:rPr>
              <w:t>Is the presentation delivered clearly and professionally?</w:t>
            </w:r>
          </w:p>
          <w:p w14:paraId="1B8DDD17" w14:textId="77777777" w:rsidR="002755BA" w:rsidRPr="00A34637" w:rsidRDefault="002755BA" w:rsidP="00306BDD">
            <w:pPr>
              <w:pStyle w:val="Default"/>
              <w:numPr>
                <w:ilvl w:val="0"/>
                <w:numId w:val="29"/>
              </w:numPr>
              <w:ind w:left="176" w:hanging="141"/>
              <w:jc w:val="both"/>
              <w:rPr>
                <w:rFonts w:ascii="Cambria" w:hAnsi="Cambria"/>
                <w:sz w:val="16"/>
                <w:szCs w:val="16"/>
              </w:rPr>
            </w:pPr>
            <w:r w:rsidRPr="00A34637">
              <w:rPr>
                <w:rFonts w:ascii="Cambria" w:hAnsi="Cambria"/>
                <w:sz w:val="16"/>
                <w:szCs w:val="16"/>
              </w:rPr>
              <w:t>Is the presentation structured appropriately and is it coherent?</w:t>
            </w:r>
          </w:p>
          <w:p w14:paraId="2C676E15" w14:textId="77777777" w:rsidR="002755BA" w:rsidRPr="00A34637" w:rsidRDefault="002755BA" w:rsidP="00306BDD">
            <w:pPr>
              <w:pStyle w:val="Default"/>
              <w:numPr>
                <w:ilvl w:val="0"/>
                <w:numId w:val="29"/>
              </w:numPr>
              <w:ind w:left="176" w:hanging="141"/>
              <w:jc w:val="both"/>
              <w:rPr>
                <w:rFonts w:ascii="Cambria" w:hAnsi="Cambria"/>
                <w:sz w:val="16"/>
                <w:szCs w:val="16"/>
              </w:rPr>
            </w:pPr>
            <w:r w:rsidRPr="00A34637">
              <w:rPr>
                <w:rFonts w:ascii="Cambria" w:hAnsi="Cambria"/>
                <w:sz w:val="16"/>
                <w:szCs w:val="16"/>
              </w:rPr>
              <w:t>Is the media appropriate and professionally created?</w:t>
            </w:r>
          </w:p>
        </w:tc>
        <w:tc>
          <w:tcPr>
            <w:tcW w:w="3010" w:type="pct"/>
            <w:tcBorders>
              <w:top w:val="single" w:sz="4" w:space="0" w:color="auto"/>
              <w:bottom w:val="single" w:sz="4" w:space="0" w:color="auto"/>
            </w:tcBorders>
          </w:tcPr>
          <w:p w14:paraId="16F6F459" w14:textId="77777777" w:rsidR="002755BA" w:rsidRPr="00A34637" w:rsidRDefault="002755BA" w:rsidP="00306BDD">
            <w:pPr>
              <w:pStyle w:val="BulletNormal"/>
              <w:numPr>
                <w:ilvl w:val="0"/>
                <w:numId w:val="0"/>
              </w:numPr>
              <w:jc w:val="both"/>
              <w:rPr>
                <w:rFonts w:ascii="Cambria" w:hAnsi="Cambria" w:cs="Arial"/>
                <w:color w:val="000000"/>
                <w:szCs w:val="16"/>
                <w:lang w:eastAsia="en-GB"/>
              </w:rPr>
            </w:pPr>
            <w:r>
              <w:rPr>
                <w:noProof/>
                <w:lang w:eastAsia="en-GB"/>
              </w:rPr>
              <w:drawing>
                <wp:inline distT="0" distB="0" distL="0" distR="0" wp14:anchorId="1420AF25" wp14:editId="44EBD271">
                  <wp:extent cx="3219450" cy="628650"/>
                  <wp:effectExtent l="0" t="0" r="6350" b="6350"/>
                  <wp:docPr id="3" name="Picture 2" descr="https://documents.lucidchart.com/documents/419b79b6-bb21-4ae1-bf1b-9b294e5e8e88/pages/mR1iaFx5ufZ-?a=18228&amp;x=-1596&amp;y=-964&amp;w=451&amp;h=88&amp;store=1&amp;accept=image%2F*&amp;auth=LCA%209a110548cb72a23dff5e956001120eea4c1edfdf-ts%3D1521114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cuments.lucidchart.com/documents/419b79b6-bb21-4ae1-bf1b-9b294e5e8e88/pages/mR1iaFx5ufZ-?a=18228&amp;x=-1596&amp;y=-964&amp;w=451&amp;h=88&amp;store=1&amp;accept=image%2F*&amp;auth=LCA%209a110548cb72a23dff5e956001120eea4c1edfdf-ts%3D15211143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19450" cy="628650"/>
                          </a:xfrm>
                          <a:prstGeom prst="rect">
                            <a:avLst/>
                          </a:prstGeom>
                          <a:noFill/>
                          <a:ln>
                            <a:noFill/>
                          </a:ln>
                        </pic:spPr>
                      </pic:pic>
                    </a:graphicData>
                  </a:graphic>
                </wp:inline>
              </w:drawing>
            </w:r>
          </w:p>
        </w:tc>
      </w:tr>
      <w:tr w:rsidR="002755BA" w:rsidRPr="00B766E0" w14:paraId="04495F23" w14:textId="77777777" w:rsidTr="00572804">
        <w:trPr>
          <w:trHeight w:val="4669"/>
        </w:trPr>
        <w:tc>
          <w:tcPr>
            <w:tcW w:w="719" w:type="pct"/>
            <w:tcBorders>
              <w:top w:val="single" w:sz="4" w:space="0" w:color="auto"/>
              <w:left w:val="single" w:sz="4" w:space="0" w:color="auto"/>
              <w:bottom w:val="single" w:sz="4" w:space="0" w:color="auto"/>
              <w:right w:val="single" w:sz="4" w:space="0" w:color="auto"/>
            </w:tcBorders>
          </w:tcPr>
          <w:p w14:paraId="375CABBC" w14:textId="77777777" w:rsidR="002755BA" w:rsidRPr="00EB5482" w:rsidRDefault="002755BA" w:rsidP="00306BDD">
            <w:pPr>
              <w:autoSpaceDE w:val="0"/>
              <w:autoSpaceDN w:val="0"/>
              <w:adjustRightInd w:val="0"/>
              <w:jc w:val="both"/>
              <w:rPr>
                <w:rFonts w:ascii="Arial" w:hAnsi="Arial" w:cs="Arial"/>
                <w:sz w:val="18"/>
                <w:szCs w:val="18"/>
                <w:lang w:eastAsia="en-GB"/>
              </w:rPr>
            </w:pPr>
            <w:r>
              <w:rPr>
                <w:rFonts w:ascii="Arial" w:hAnsi="Arial" w:cs="Arial"/>
                <w:sz w:val="18"/>
                <w:szCs w:val="18"/>
                <w:lang w:eastAsia="en-GB"/>
              </w:rPr>
              <w:t>Agreed Mark</w:t>
            </w:r>
          </w:p>
        </w:tc>
        <w:tc>
          <w:tcPr>
            <w:tcW w:w="4281" w:type="pct"/>
            <w:gridSpan w:val="2"/>
            <w:tcBorders>
              <w:top w:val="single" w:sz="4" w:space="0" w:color="auto"/>
              <w:bottom w:val="single" w:sz="4" w:space="0" w:color="auto"/>
            </w:tcBorders>
          </w:tcPr>
          <w:p w14:paraId="793513E6" w14:textId="77777777" w:rsidR="002755BA" w:rsidRPr="007A7632" w:rsidRDefault="002755BA" w:rsidP="00306BDD">
            <w:pPr>
              <w:pStyle w:val="BulletNormal"/>
              <w:numPr>
                <w:ilvl w:val="0"/>
                <w:numId w:val="0"/>
              </w:numPr>
              <w:jc w:val="both"/>
              <w:rPr>
                <w:noProof/>
              </w:rPr>
            </w:pPr>
            <w:r>
              <w:rPr>
                <w:noProof/>
              </w:rPr>
              <w:t>Examiner Comments</w:t>
            </w:r>
          </w:p>
        </w:tc>
      </w:tr>
    </w:tbl>
    <w:p w14:paraId="0DD36981" w14:textId="77777777" w:rsidR="002755BA" w:rsidRDefault="002755BA" w:rsidP="00306BDD">
      <w:pPr>
        <w:jc w:val="both"/>
      </w:pPr>
    </w:p>
    <w:p w14:paraId="02833EA7" w14:textId="77777777" w:rsidR="00AC44EC" w:rsidRDefault="00AC44EC" w:rsidP="00306BDD">
      <w:pPr>
        <w:widowControl w:val="0"/>
        <w:autoSpaceDE w:val="0"/>
        <w:autoSpaceDN w:val="0"/>
        <w:adjustRightInd w:val="0"/>
        <w:spacing w:after="240" w:line="360" w:lineRule="atLeast"/>
        <w:jc w:val="both"/>
        <w:rPr>
          <w:rFonts w:eastAsia="Times New Roman"/>
          <w:sz w:val="32"/>
          <w:szCs w:val="32"/>
          <w:lang w:eastAsia="en-GB"/>
        </w:rPr>
      </w:pPr>
    </w:p>
    <w:p w14:paraId="00073668" w14:textId="77777777" w:rsidR="00822118" w:rsidRDefault="00822118" w:rsidP="00306BDD">
      <w:pPr>
        <w:jc w:val="both"/>
        <w:rPr>
          <w:rFonts w:ascii="Arial" w:hAnsi="Arial"/>
          <w:b/>
        </w:rPr>
      </w:pPr>
      <w:r w:rsidRPr="00173E55">
        <w:rPr>
          <w:rFonts w:ascii="Arial" w:hAnsi="Arial"/>
          <w:b/>
        </w:rPr>
        <w:t xml:space="preserve">Signed: </w:t>
      </w:r>
    </w:p>
    <w:p w14:paraId="2FBEEDEE" w14:textId="77777777" w:rsidR="00822118" w:rsidRDefault="00822118" w:rsidP="00306BDD">
      <w:pPr>
        <w:jc w:val="both"/>
        <w:rPr>
          <w:rFonts w:ascii="Arial" w:hAnsi="Arial"/>
          <w:b/>
        </w:rPr>
      </w:pPr>
    </w:p>
    <w:p w14:paraId="4ABA8C23" w14:textId="77777777" w:rsidR="00822118" w:rsidRDefault="00822118" w:rsidP="00306BDD">
      <w:pPr>
        <w:jc w:val="both"/>
        <w:rPr>
          <w:rFonts w:ascii="Arial" w:hAnsi="Arial"/>
          <w:b/>
        </w:rPr>
      </w:pPr>
      <w:r>
        <w:rPr>
          <w:rFonts w:ascii="Arial" w:hAnsi="Arial"/>
          <w:b/>
        </w:rPr>
        <w:t xml:space="preserve">Student   </w:t>
      </w:r>
      <w:r>
        <w:rPr>
          <w:rFonts w:ascii="Arial" w:hAnsi="Arial"/>
          <w:b/>
        </w:rPr>
        <w:tab/>
      </w:r>
      <w:r>
        <w:rPr>
          <w:rFonts w:ascii="Arial" w:hAnsi="Arial"/>
          <w:b/>
        </w:rPr>
        <w:tab/>
      </w:r>
      <w:r>
        <w:rPr>
          <w:rFonts w:ascii="Arial" w:hAnsi="Arial"/>
          <w:b/>
        </w:rPr>
        <w:tab/>
      </w:r>
      <w:r>
        <w:rPr>
          <w:rFonts w:ascii="Arial" w:hAnsi="Arial"/>
          <w:b/>
        </w:rPr>
        <w:tab/>
      </w:r>
      <w:r>
        <w:rPr>
          <w:rFonts w:ascii="Arial" w:hAnsi="Arial"/>
          <w:b/>
        </w:rPr>
        <w:tab/>
        <w:t xml:space="preserve">Project Supervisor  </w:t>
      </w:r>
    </w:p>
    <w:p w14:paraId="719EEAEC" w14:textId="77777777" w:rsidR="001D28B3" w:rsidRDefault="001D28B3" w:rsidP="00306BDD">
      <w:pPr>
        <w:jc w:val="both"/>
        <w:rPr>
          <w:rFonts w:ascii="Arial" w:hAnsi="Arial"/>
          <w:b/>
        </w:rPr>
      </w:pPr>
    </w:p>
    <w:p w14:paraId="78A75DE9" w14:textId="77777777" w:rsidR="001D28B3" w:rsidRDefault="001D28B3" w:rsidP="00306BDD">
      <w:pPr>
        <w:jc w:val="both"/>
        <w:rPr>
          <w:rFonts w:ascii="Arial" w:hAnsi="Arial"/>
          <w:b/>
        </w:rPr>
      </w:pPr>
    </w:p>
    <w:p w14:paraId="47CAAF5A" w14:textId="77777777" w:rsidR="001D28B3" w:rsidRDefault="001D28B3" w:rsidP="00306BDD">
      <w:pPr>
        <w:jc w:val="both"/>
        <w:rPr>
          <w:rFonts w:ascii="Arial" w:hAnsi="Arial"/>
          <w:b/>
        </w:rPr>
      </w:pPr>
    </w:p>
    <w:p w14:paraId="45B5E557" w14:textId="77777777" w:rsidR="001D28B3" w:rsidRDefault="001D28B3" w:rsidP="00306BDD">
      <w:pPr>
        <w:jc w:val="both"/>
        <w:rPr>
          <w:rFonts w:ascii="Arial" w:hAnsi="Arial"/>
          <w:b/>
        </w:rPr>
      </w:pPr>
    </w:p>
    <w:p w14:paraId="6E2C05AE" w14:textId="77777777" w:rsidR="001D28B3" w:rsidRDefault="001D28B3" w:rsidP="00306BDD">
      <w:pPr>
        <w:jc w:val="both"/>
        <w:rPr>
          <w:rFonts w:ascii="Arial" w:hAnsi="Arial"/>
          <w:b/>
        </w:rPr>
      </w:pPr>
    </w:p>
    <w:p w14:paraId="29E2E491" w14:textId="77777777" w:rsidR="001D28B3" w:rsidRDefault="001D28B3" w:rsidP="00306BDD">
      <w:pPr>
        <w:jc w:val="both"/>
        <w:rPr>
          <w:rFonts w:ascii="Arial" w:hAnsi="Arial"/>
          <w:b/>
        </w:rPr>
      </w:pPr>
    </w:p>
    <w:p w14:paraId="00674800" w14:textId="77777777" w:rsidR="001D28B3" w:rsidRDefault="001D28B3" w:rsidP="00306BDD">
      <w:pPr>
        <w:jc w:val="both"/>
        <w:rPr>
          <w:rFonts w:ascii="Arial" w:hAnsi="Arial"/>
          <w:b/>
        </w:rPr>
      </w:pPr>
    </w:p>
    <w:p w14:paraId="1541D9C1" w14:textId="77777777" w:rsidR="001D28B3" w:rsidRDefault="001D28B3" w:rsidP="00306BDD">
      <w:pPr>
        <w:jc w:val="both"/>
        <w:rPr>
          <w:rFonts w:ascii="Arial" w:hAnsi="Arial"/>
          <w:b/>
        </w:rPr>
      </w:pPr>
    </w:p>
    <w:p w14:paraId="1A4B8BF9" w14:textId="77777777" w:rsidR="001D28B3" w:rsidRDefault="001D28B3" w:rsidP="00306BDD">
      <w:pPr>
        <w:jc w:val="both"/>
        <w:rPr>
          <w:rFonts w:ascii="Arial" w:hAnsi="Arial"/>
          <w:b/>
        </w:rPr>
      </w:pPr>
    </w:p>
    <w:p w14:paraId="5F457C8B" w14:textId="77777777" w:rsidR="001D28B3" w:rsidRDefault="001D28B3" w:rsidP="00306BDD">
      <w:pPr>
        <w:jc w:val="both"/>
        <w:rPr>
          <w:rFonts w:ascii="Arial" w:hAnsi="Arial"/>
          <w:b/>
        </w:rPr>
      </w:pPr>
    </w:p>
    <w:p w14:paraId="07C7CF86" w14:textId="77777777" w:rsidR="001D28B3" w:rsidRDefault="001D28B3" w:rsidP="00306BDD">
      <w:pPr>
        <w:jc w:val="both"/>
        <w:rPr>
          <w:rFonts w:ascii="Arial" w:hAnsi="Arial"/>
          <w:b/>
        </w:rPr>
      </w:pPr>
    </w:p>
    <w:p w14:paraId="17710A5E" w14:textId="77777777" w:rsidR="001D28B3" w:rsidRDefault="001D28B3" w:rsidP="00306BDD">
      <w:pPr>
        <w:jc w:val="both"/>
        <w:rPr>
          <w:rFonts w:ascii="Arial" w:hAnsi="Arial"/>
          <w:b/>
        </w:rPr>
      </w:pPr>
    </w:p>
    <w:p w14:paraId="66A784F3" w14:textId="77777777" w:rsidR="001D28B3" w:rsidRDefault="001D28B3" w:rsidP="00306BDD">
      <w:pPr>
        <w:jc w:val="both"/>
        <w:rPr>
          <w:rFonts w:ascii="Arial" w:hAnsi="Arial"/>
          <w:b/>
        </w:rPr>
      </w:pPr>
    </w:p>
    <w:p w14:paraId="43A43F16" w14:textId="77777777" w:rsidR="001D28B3" w:rsidRDefault="001D28B3" w:rsidP="00306BDD">
      <w:pPr>
        <w:jc w:val="both"/>
        <w:rPr>
          <w:rFonts w:ascii="Arial" w:hAnsi="Arial"/>
          <w:b/>
        </w:rPr>
      </w:pPr>
    </w:p>
    <w:p w14:paraId="0F14FC8C" w14:textId="77777777" w:rsidR="001D28B3" w:rsidRDefault="001D28B3" w:rsidP="00306BDD">
      <w:pPr>
        <w:jc w:val="both"/>
        <w:rPr>
          <w:rFonts w:ascii="Arial" w:hAnsi="Arial"/>
          <w:b/>
        </w:rPr>
      </w:pPr>
    </w:p>
    <w:p w14:paraId="33293A43" w14:textId="77777777" w:rsidR="00572804" w:rsidRPr="00A91631" w:rsidRDefault="00572804" w:rsidP="00306BDD">
      <w:pPr>
        <w:tabs>
          <w:tab w:val="center" w:pos="5220"/>
          <w:tab w:val="right" w:pos="10440"/>
        </w:tabs>
        <w:ind w:right="29"/>
        <w:jc w:val="both"/>
        <w:rPr>
          <w:rFonts w:ascii="Arial" w:hAnsi="Arial"/>
          <w:b/>
          <w:color w:val="FF0000"/>
          <w:sz w:val="20"/>
        </w:rPr>
      </w:pPr>
      <w:r w:rsidRPr="00A91631">
        <w:rPr>
          <w:rFonts w:ascii="Arial" w:hAnsi="Arial"/>
          <w:b/>
          <w:color w:val="FF0000"/>
          <w:sz w:val="20"/>
        </w:rPr>
        <w:t xml:space="preserve">BSc Computing Systems – COM667 Computing Systems Project - Final Report, Oral and Demonstration Marking Scheme </w:t>
      </w:r>
      <w:r w:rsidRPr="00A91631">
        <w:rPr>
          <w:rFonts w:ascii="Arial" w:hAnsi="Arial"/>
          <w:b/>
          <w:color w:val="FF0000"/>
          <w:sz w:val="20"/>
        </w:rPr>
        <w:tab/>
      </w:r>
    </w:p>
    <w:p w14:paraId="4FACE70B" w14:textId="77777777" w:rsidR="00572804" w:rsidRPr="00A91631" w:rsidRDefault="00572804" w:rsidP="00306BDD">
      <w:pPr>
        <w:tabs>
          <w:tab w:val="right" w:pos="10440"/>
        </w:tabs>
        <w:ind w:right="29"/>
        <w:jc w:val="both"/>
        <w:rPr>
          <w:rFonts w:ascii="Arial" w:hAnsi="Arial"/>
          <w:b/>
          <w:color w:val="FF0000"/>
          <w:sz w:val="20"/>
        </w:rPr>
      </w:pPr>
      <w:r w:rsidRPr="00A91631">
        <w:rPr>
          <w:rFonts w:ascii="Arial" w:hAnsi="Arial"/>
          <w:b/>
          <w:color w:val="FF0000"/>
          <w:sz w:val="20"/>
        </w:rPr>
        <w:t>(This form is used to assess the final report, demonstration and oral). This assessment contributes 75% of the overall marks for the module.</w:t>
      </w:r>
    </w:p>
    <w:p w14:paraId="37286E82" w14:textId="77777777" w:rsidR="00572804" w:rsidRDefault="00572804" w:rsidP="00306BDD">
      <w:pPr>
        <w:jc w:val="both"/>
        <w:rPr>
          <w:rFonts w:ascii="Arial" w:hAnsi="Arial"/>
        </w:rPr>
      </w:pPr>
    </w:p>
    <w:p w14:paraId="25243F14" w14:textId="77777777" w:rsidR="00572804" w:rsidRDefault="00572804" w:rsidP="00306BDD">
      <w:pPr>
        <w:jc w:val="both"/>
        <w:rPr>
          <w:rFonts w:ascii="Arial" w:hAnsi="Arial"/>
        </w:rPr>
      </w:pPr>
      <w:r w:rsidRPr="00B766E0">
        <w:rPr>
          <w:rFonts w:ascii="Arial" w:hAnsi="Arial"/>
        </w:rPr>
        <w:t>Student</w:t>
      </w:r>
      <w:r>
        <w:rPr>
          <w:rFonts w:ascii="Arial" w:hAnsi="Arial"/>
        </w:rPr>
        <w:t>:</w:t>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r>
      <w:r>
        <w:rPr>
          <w:rFonts w:ascii="Arial" w:hAnsi="Arial"/>
        </w:rPr>
        <w:softHyphen/>
        <w:t>___________________________ Reg.Num:____________________ Examiner: ____________________</w:t>
      </w:r>
    </w:p>
    <w:p w14:paraId="7A94B189" w14:textId="77777777" w:rsidR="00572804" w:rsidRPr="00B766E0" w:rsidRDefault="00572804" w:rsidP="00306BDD">
      <w:pPr>
        <w:jc w:val="both"/>
        <w:rPr>
          <w:rFonts w:ascii="Arial" w:hAnsi="Arial"/>
        </w:rPr>
      </w:pPr>
    </w:p>
    <w:tbl>
      <w:tblPr>
        <w:tblW w:w="9833" w:type="dxa"/>
        <w:tblInd w:w="198"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000" w:firstRow="0" w:lastRow="0" w:firstColumn="0" w:lastColumn="0" w:noHBand="0" w:noVBand="0"/>
      </w:tblPr>
      <w:tblGrid>
        <w:gridCol w:w="2037"/>
        <w:gridCol w:w="3273"/>
        <w:gridCol w:w="2255"/>
        <w:gridCol w:w="2268"/>
      </w:tblGrid>
      <w:tr w:rsidR="00572804" w:rsidRPr="00B766E0" w14:paraId="6C00889A" w14:textId="77777777" w:rsidTr="00FA164C">
        <w:trPr>
          <w:trHeight w:val="293"/>
        </w:trPr>
        <w:tc>
          <w:tcPr>
            <w:tcW w:w="2037" w:type="dxa"/>
            <w:tcBorders>
              <w:top w:val="single" w:sz="4" w:space="0" w:color="auto"/>
            </w:tcBorders>
          </w:tcPr>
          <w:p w14:paraId="356BDBB7" w14:textId="77777777" w:rsidR="00572804" w:rsidRPr="002729B4" w:rsidRDefault="00572804" w:rsidP="00306BDD">
            <w:pPr>
              <w:jc w:val="both"/>
              <w:rPr>
                <w:rFonts w:ascii="Arial" w:hAnsi="Arial"/>
                <w:b/>
                <w:sz w:val="14"/>
                <w:szCs w:val="14"/>
              </w:rPr>
            </w:pPr>
            <w:r w:rsidRPr="002729B4">
              <w:rPr>
                <w:rFonts w:ascii="Arial" w:hAnsi="Arial"/>
                <w:b/>
                <w:sz w:val="14"/>
                <w:szCs w:val="14"/>
              </w:rPr>
              <w:t xml:space="preserve">Skills </w:t>
            </w:r>
          </w:p>
        </w:tc>
        <w:tc>
          <w:tcPr>
            <w:tcW w:w="5528" w:type="dxa"/>
            <w:gridSpan w:val="2"/>
          </w:tcPr>
          <w:p w14:paraId="05D8DA91" w14:textId="77777777" w:rsidR="00572804" w:rsidRPr="001336BA" w:rsidRDefault="00572804" w:rsidP="00306BDD">
            <w:pPr>
              <w:pStyle w:val="BulletNormal"/>
              <w:numPr>
                <w:ilvl w:val="0"/>
                <w:numId w:val="0"/>
              </w:numPr>
              <w:spacing w:before="60"/>
              <w:jc w:val="both"/>
              <w:rPr>
                <w:b/>
                <w:sz w:val="14"/>
                <w:szCs w:val="14"/>
              </w:rPr>
            </w:pPr>
            <w:r w:rsidRPr="002729B4">
              <w:rPr>
                <w:b/>
                <w:sz w:val="14"/>
                <w:szCs w:val="14"/>
              </w:rPr>
              <w:t>Achievements/outcomes evidenced in the Report, Software, Demonstration, Oral</w:t>
            </w:r>
            <w:r>
              <w:rPr>
                <w:b/>
                <w:sz w:val="14"/>
                <w:szCs w:val="14"/>
              </w:rPr>
              <w:t xml:space="preserve"> </w:t>
            </w:r>
            <w:r w:rsidRPr="001336BA">
              <w:rPr>
                <w:b/>
                <w:i/>
                <w:sz w:val="14"/>
                <w:szCs w:val="14"/>
              </w:rPr>
              <w:t>(BCS expectations shown in italics</w:t>
            </w:r>
            <w:r>
              <w:rPr>
                <w:b/>
                <w:sz w:val="14"/>
                <w:szCs w:val="14"/>
              </w:rPr>
              <w:t>)</w:t>
            </w:r>
          </w:p>
        </w:tc>
        <w:tc>
          <w:tcPr>
            <w:tcW w:w="2268" w:type="dxa"/>
            <w:tcBorders>
              <w:top w:val="single" w:sz="4" w:space="0" w:color="auto"/>
            </w:tcBorders>
          </w:tcPr>
          <w:p w14:paraId="6B45B368" w14:textId="77777777" w:rsidR="00572804" w:rsidRPr="002729B4" w:rsidRDefault="00572804" w:rsidP="00306BDD">
            <w:pPr>
              <w:pStyle w:val="BulletNormal"/>
              <w:numPr>
                <w:ilvl w:val="0"/>
                <w:numId w:val="0"/>
              </w:numPr>
              <w:spacing w:before="60" w:after="0"/>
              <w:jc w:val="both"/>
              <w:rPr>
                <w:b/>
                <w:sz w:val="14"/>
                <w:szCs w:val="14"/>
              </w:rPr>
            </w:pPr>
            <w:r w:rsidRPr="002729B4">
              <w:rPr>
                <w:b/>
                <w:sz w:val="14"/>
                <w:szCs w:val="14"/>
              </w:rPr>
              <w:t xml:space="preserve">Examiner’s Specific Comment </w:t>
            </w:r>
          </w:p>
        </w:tc>
      </w:tr>
      <w:tr w:rsidR="00572804" w:rsidRPr="00B766E0" w14:paraId="4D8B8293" w14:textId="77777777" w:rsidTr="00FA164C">
        <w:trPr>
          <w:trHeight w:val="3105"/>
        </w:trPr>
        <w:tc>
          <w:tcPr>
            <w:tcW w:w="2037" w:type="dxa"/>
            <w:tcBorders>
              <w:top w:val="single" w:sz="4" w:space="0" w:color="auto"/>
              <w:left w:val="single" w:sz="4" w:space="0" w:color="auto"/>
              <w:bottom w:val="single" w:sz="4" w:space="0" w:color="auto"/>
              <w:right w:val="single" w:sz="4" w:space="0" w:color="auto"/>
            </w:tcBorders>
          </w:tcPr>
          <w:p w14:paraId="6B856478" w14:textId="77777777" w:rsidR="00572804" w:rsidRPr="00EB5482" w:rsidRDefault="00572804" w:rsidP="00306BDD">
            <w:pPr>
              <w:autoSpaceDE w:val="0"/>
              <w:autoSpaceDN w:val="0"/>
              <w:adjustRightInd w:val="0"/>
              <w:jc w:val="both"/>
              <w:rPr>
                <w:rFonts w:ascii="Arial" w:hAnsi="Arial" w:cs="Arial"/>
                <w:sz w:val="16"/>
                <w:szCs w:val="16"/>
                <w:lang w:eastAsia="en-GB"/>
              </w:rPr>
            </w:pPr>
          </w:p>
          <w:p w14:paraId="776C386A" w14:textId="77777777" w:rsidR="00572804" w:rsidRPr="00EB5482" w:rsidRDefault="00572804" w:rsidP="00306BDD">
            <w:pPr>
              <w:autoSpaceDE w:val="0"/>
              <w:autoSpaceDN w:val="0"/>
              <w:adjustRightInd w:val="0"/>
              <w:jc w:val="both"/>
              <w:rPr>
                <w:rFonts w:ascii="Arial" w:hAnsi="Arial" w:cs="Arial"/>
                <w:sz w:val="16"/>
                <w:szCs w:val="16"/>
                <w:lang w:eastAsia="en-GB"/>
              </w:rPr>
            </w:pPr>
            <w:r w:rsidRPr="00EB5482">
              <w:rPr>
                <w:rFonts w:ascii="Arial" w:hAnsi="Arial" w:cs="Arial"/>
                <w:sz w:val="16"/>
                <w:szCs w:val="16"/>
                <w:lang w:eastAsia="en-GB"/>
              </w:rPr>
              <w:t>Processes, Techniques and Work Products</w:t>
            </w:r>
          </w:p>
          <w:p w14:paraId="0DBD3F36" w14:textId="77777777" w:rsidR="00572804" w:rsidRPr="00EB5482" w:rsidRDefault="00572804" w:rsidP="00306BDD">
            <w:pPr>
              <w:jc w:val="both"/>
              <w:rPr>
                <w:rFonts w:ascii="Arial" w:hAnsi="Arial"/>
                <w:b/>
                <w:sz w:val="12"/>
                <w:szCs w:val="12"/>
              </w:rPr>
            </w:pPr>
          </w:p>
          <w:p w14:paraId="302EA21B"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b/>
                <w:sz w:val="12"/>
                <w:szCs w:val="12"/>
              </w:rPr>
              <w:t>(</w:t>
            </w:r>
            <w:r w:rsidRPr="00EB5482">
              <w:rPr>
                <w:rFonts w:ascii="Arial" w:hAnsi="Arial" w:cs="Arial"/>
                <w:sz w:val="12"/>
                <w:szCs w:val="12"/>
                <w:lang w:eastAsia="en-GB"/>
              </w:rPr>
              <w:t>Understand, use, synthesize and evaluate the processes, techniques and work products</w:t>
            </w:r>
          </w:p>
          <w:p w14:paraId="080DB516"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of development, project management and supporting activities</w:t>
            </w:r>
            <w:r w:rsidRPr="00EB5482">
              <w:rPr>
                <w:rFonts w:ascii="Arial" w:hAnsi="Arial"/>
                <w:b/>
                <w:sz w:val="12"/>
                <w:szCs w:val="12"/>
              </w:rPr>
              <w:t>)</w:t>
            </w:r>
          </w:p>
          <w:p w14:paraId="10E8C737" w14:textId="77777777" w:rsidR="00572804" w:rsidRPr="00EB5482" w:rsidRDefault="00572804" w:rsidP="00306BDD">
            <w:pPr>
              <w:jc w:val="both"/>
              <w:rPr>
                <w:rFonts w:ascii="Arial" w:hAnsi="Arial"/>
                <w:b/>
                <w:sz w:val="12"/>
                <w:szCs w:val="12"/>
              </w:rPr>
            </w:pPr>
          </w:p>
          <w:p w14:paraId="4D2F41A0" w14:textId="77777777" w:rsidR="00572804" w:rsidRPr="00EB5482" w:rsidRDefault="00572804" w:rsidP="00306BDD">
            <w:pPr>
              <w:jc w:val="both"/>
              <w:rPr>
                <w:rFonts w:ascii="Arial" w:hAnsi="Arial"/>
                <w:b/>
                <w:sz w:val="12"/>
                <w:szCs w:val="12"/>
              </w:rPr>
            </w:pPr>
          </w:p>
          <w:p w14:paraId="28F57D41" w14:textId="77777777" w:rsidR="00572804" w:rsidRPr="00EB5482" w:rsidRDefault="00572804" w:rsidP="00306BDD">
            <w:pPr>
              <w:jc w:val="both"/>
              <w:rPr>
                <w:rFonts w:ascii="Arial" w:hAnsi="Arial"/>
                <w:b/>
                <w:sz w:val="12"/>
                <w:szCs w:val="12"/>
              </w:rPr>
            </w:pPr>
            <w:r>
              <w:rPr>
                <w:rFonts w:ascii="Arial" w:hAnsi="Arial"/>
                <w:b/>
                <w:i/>
                <w:sz w:val="12"/>
                <w:szCs w:val="12"/>
              </w:rPr>
              <w:t>Mark (3</w:t>
            </w:r>
            <w:r w:rsidRPr="002729B4">
              <w:rPr>
                <w:rFonts w:ascii="Arial" w:hAnsi="Arial"/>
                <w:b/>
                <w:i/>
                <w:sz w:val="12"/>
                <w:szCs w:val="12"/>
              </w:rPr>
              <w:t>0%)</w:t>
            </w:r>
          </w:p>
        </w:tc>
        <w:tc>
          <w:tcPr>
            <w:tcW w:w="5528" w:type="dxa"/>
            <w:gridSpan w:val="2"/>
            <w:tcBorders>
              <w:top w:val="single" w:sz="4" w:space="0" w:color="auto"/>
              <w:left w:val="single" w:sz="4" w:space="0" w:color="auto"/>
              <w:bottom w:val="single" w:sz="4" w:space="0" w:color="auto"/>
            </w:tcBorders>
          </w:tcPr>
          <w:p w14:paraId="6CD2F031" w14:textId="77777777" w:rsidR="00572804" w:rsidRPr="002729B4" w:rsidRDefault="00572804" w:rsidP="00306BDD">
            <w:pPr>
              <w:pStyle w:val="BulletNormal"/>
              <w:numPr>
                <w:ilvl w:val="0"/>
                <w:numId w:val="0"/>
              </w:numPr>
              <w:spacing w:after="0"/>
              <w:ind w:left="176"/>
              <w:jc w:val="both"/>
              <w:rPr>
                <w:sz w:val="12"/>
                <w:szCs w:val="12"/>
              </w:rPr>
            </w:pPr>
          </w:p>
          <w:p w14:paraId="73556FE0"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r</w:t>
            </w:r>
            <w:r w:rsidRPr="002729B4">
              <w:rPr>
                <w:sz w:val="12"/>
                <w:szCs w:val="12"/>
              </w:rPr>
              <w:t>ange and depth of functionality</w:t>
            </w:r>
            <w:r>
              <w:rPr>
                <w:sz w:val="12"/>
                <w:szCs w:val="12"/>
              </w:rPr>
              <w:t xml:space="preserve"> sufficient?</w:t>
            </w:r>
          </w:p>
          <w:p w14:paraId="2FB1C9C1"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u</w:t>
            </w:r>
            <w:r w:rsidRPr="002729B4">
              <w:rPr>
                <w:sz w:val="12"/>
                <w:szCs w:val="12"/>
              </w:rPr>
              <w:t>sability of HCI</w:t>
            </w:r>
            <w:r>
              <w:rPr>
                <w:sz w:val="12"/>
                <w:szCs w:val="12"/>
              </w:rPr>
              <w:t xml:space="preserve"> appropriate?</w:t>
            </w:r>
          </w:p>
          <w:p w14:paraId="5295C1CF"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s</w:t>
            </w:r>
            <w:r w:rsidRPr="002729B4">
              <w:rPr>
                <w:sz w:val="12"/>
                <w:szCs w:val="12"/>
              </w:rPr>
              <w:t>ecurity appropriately addressed</w:t>
            </w:r>
          </w:p>
          <w:p w14:paraId="56391417"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a s</w:t>
            </w:r>
            <w:r w:rsidRPr="002729B4">
              <w:rPr>
                <w:sz w:val="12"/>
                <w:szCs w:val="12"/>
              </w:rPr>
              <w:t xml:space="preserve">ystematic approach to </w:t>
            </w:r>
            <w:r w:rsidRPr="00F315D1">
              <w:rPr>
                <w:b/>
                <w:sz w:val="12"/>
                <w:szCs w:val="12"/>
              </w:rPr>
              <w:t>technical solution</w:t>
            </w:r>
            <w:r>
              <w:rPr>
                <w:sz w:val="12"/>
                <w:szCs w:val="12"/>
              </w:rPr>
              <w:t xml:space="preserve"> evident?</w:t>
            </w:r>
          </w:p>
          <w:p w14:paraId="66C493CA"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a</w:t>
            </w:r>
            <w:r w:rsidRPr="002729B4">
              <w:rPr>
                <w:sz w:val="12"/>
                <w:szCs w:val="12"/>
              </w:rPr>
              <w:t xml:space="preserve">ppropriate </w:t>
            </w:r>
            <w:r>
              <w:rPr>
                <w:sz w:val="12"/>
                <w:szCs w:val="12"/>
              </w:rPr>
              <w:t xml:space="preserve">processes </w:t>
            </w:r>
            <w:r w:rsidRPr="002729B4">
              <w:rPr>
                <w:sz w:val="12"/>
                <w:szCs w:val="12"/>
              </w:rPr>
              <w:t>and techniques used</w:t>
            </w:r>
            <w:r>
              <w:rPr>
                <w:sz w:val="12"/>
                <w:szCs w:val="12"/>
              </w:rPr>
              <w:t>?</w:t>
            </w:r>
          </w:p>
          <w:p w14:paraId="1E6699A1"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the e</w:t>
            </w:r>
            <w:r w:rsidRPr="002729B4">
              <w:rPr>
                <w:sz w:val="12"/>
                <w:szCs w:val="12"/>
              </w:rPr>
              <w:t>ssential concepts, prin</w:t>
            </w:r>
            <w:r>
              <w:rPr>
                <w:sz w:val="12"/>
                <w:szCs w:val="12"/>
              </w:rPr>
              <w:t>ciples and practices understood?</w:t>
            </w:r>
          </w:p>
          <w:p w14:paraId="612088E2" w14:textId="77777777" w:rsidR="00572804" w:rsidRPr="001336BA" w:rsidRDefault="00572804" w:rsidP="00306BDD">
            <w:pPr>
              <w:pStyle w:val="BulletNormal"/>
              <w:tabs>
                <w:tab w:val="clear" w:pos="360"/>
                <w:tab w:val="num" w:pos="176"/>
              </w:tabs>
              <w:spacing w:after="0"/>
              <w:ind w:left="176"/>
              <w:jc w:val="both"/>
              <w:rPr>
                <w:i/>
                <w:sz w:val="12"/>
                <w:szCs w:val="12"/>
              </w:rPr>
            </w:pPr>
            <w:r w:rsidRPr="001336BA">
              <w:rPr>
                <w:i/>
                <w:color w:val="0070C0"/>
                <w:sz w:val="12"/>
                <w:szCs w:val="12"/>
              </w:rPr>
              <w:t>Are tools used appropriately to support life-cycle processes</w:t>
            </w:r>
            <w:r w:rsidRPr="001336BA">
              <w:rPr>
                <w:i/>
                <w:sz w:val="12"/>
                <w:szCs w:val="12"/>
              </w:rPr>
              <w:t xml:space="preserve">? </w:t>
            </w:r>
          </w:p>
          <w:p w14:paraId="3830264F"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Is </w:t>
            </w:r>
            <w:r w:rsidRPr="00F315D1">
              <w:rPr>
                <w:b/>
                <w:sz w:val="12"/>
                <w:szCs w:val="12"/>
              </w:rPr>
              <w:t xml:space="preserve">version management </w:t>
            </w:r>
            <w:r>
              <w:rPr>
                <w:sz w:val="12"/>
                <w:szCs w:val="12"/>
              </w:rPr>
              <w:t>appropriately deployed?</w:t>
            </w:r>
          </w:p>
          <w:p w14:paraId="2A3A873B" w14:textId="77777777" w:rsidR="00572804" w:rsidRPr="002729B4" w:rsidRDefault="00572804" w:rsidP="00306BDD">
            <w:pPr>
              <w:pStyle w:val="BulletNormal"/>
              <w:numPr>
                <w:ilvl w:val="0"/>
                <w:numId w:val="30"/>
              </w:numPr>
              <w:tabs>
                <w:tab w:val="clear" w:pos="390"/>
                <w:tab w:val="num" w:pos="176"/>
              </w:tabs>
              <w:spacing w:after="0"/>
              <w:ind w:left="176" w:hanging="141"/>
              <w:jc w:val="both"/>
              <w:rPr>
                <w:sz w:val="12"/>
                <w:szCs w:val="12"/>
              </w:rPr>
            </w:pPr>
            <w:r>
              <w:rPr>
                <w:sz w:val="12"/>
                <w:szCs w:val="12"/>
              </w:rPr>
              <w:t>Have appropriate</w:t>
            </w:r>
            <w:r w:rsidRPr="002729B4">
              <w:rPr>
                <w:sz w:val="12"/>
                <w:szCs w:val="12"/>
              </w:rPr>
              <w:t xml:space="preserve"> quality standards in the engineering of the project</w:t>
            </w:r>
            <w:r>
              <w:rPr>
                <w:sz w:val="12"/>
                <w:szCs w:val="12"/>
              </w:rPr>
              <w:t xml:space="preserve"> been applied?</w:t>
            </w:r>
          </w:p>
          <w:p w14:paraId="2262B6CE"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Are </w:t>
            </w:r>
            <w:r w:rsidRPr="00F315D1">
              <w:rPr>
                <w:b/>
                <w:sz w:val="12"/>
                <w:szCs w:val="12"/>
              </w:rPr>
              <w:t>verification and validation</w:t>
            </w:r>
            <w:r>
              <w:rPr>
                <w:sz w:val="12"/>
                <w:szCs w:val="12"/>
              </w:rPr>
              <w:t xml:space="preserve"> appropriately used throughout the development cycle?</w:t>
            </w:r>
          </w:p>
          <w:p w14:paraId="400BC48B"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Are </w:t>
            </w:r>
            <w:r w:rsidRPr="00F315D1">
              <w:rPr>
                <w:b/>
                <w:sz w:val="12"/>
                <w:szCs w:val="12"/>
              </w:rPr>
              <w:t>requirements development and management</w:t>
            </w:r>
            <w:r>
              <w:rPr>
                <w:sz w:val="12"/>
                <w:szCs w:val="12"/>
              </w:rPr>
              <w:t xml:space="preserve"> appropriately utilised?</w:t>
            </w:r>
          </w:p>
          <w:p w14:paraId="1E7FDBD2"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w:t>
            </w:r>
            <w:r w:rsidRPr="002729B4">
              <w:rPr>
                <w:sz w:val="12"/>
                <w:szCs w:val="12"/>
              </w:rPr>
              <w:t xml:space="preserve"> </w:t>
            </w:r>
            <w:r w:rsidRPr="00F315D1">
              <w:rPr>
                <w:b/>
                <w:sz w:val="12"/>
                <w:szCs w:val="12"/>
              </w:rPr>
              <w:t>testing</w:t>
            </w:r>
            <w:r>
              <w:rPr>
                <w:sz w:val="12"/>
                <w:szCs w:val="12"/>
              </w:rPr>
              <w:t xml:space="preserve"> methodically applied using appropriate techniques?</w:t>
            </w:r>
          </w:p>
          <w:p w14:paraId="2A20BA2B" w14:textId="77777777" w:rsidR="00572804" w:rsidRPr="00A46532" w:rsidRDefault="00572804" w:rsidP="00306BDD">
            <w:pPr>
              <w:pStyle w:val="BulletNormal"/>
              <w:tabs>
                <w:tab w:val="clear" w:pos="360"/>
                <w:tab w:val="num" w:pos="176"/>
              </w:tabs>
              <w:spacing w:after="0"/>
              <w:ind w:left="176"/>
              <w:jc w:val="both"/>
              <w:rPr>
                <w:sz w:val="12"/>
                <w:szCs w:val="12"/>
              </w:rPr>
            </w:pPr>
            <w:r w:rsidRPr="00A46532">
              <w:rPr>
                <w:sz w:val="12"/>
                <w:szCs w:val="12"/>
              </w:rPr>
              <w:t>Is there sufficient complexity in the problem/solution?</w:t>
            </w:r>
          </w:p>
          <w:p w14:paraId="4492C3E9" w14:textId="77777777" w:rsidR="00572804" w:rsidRPr="002729B4" w:rsidRDefault="00572804" w:rsidP="00306BDD">
            <w:pPr>
              <w:pStyle w:val="BulletNormal"/>
              <w:numPr>
                <w:ilvl w:val="0"/>
                <w:numId w:val="30"/>
              </w:numPr>
              <w:tabs>
                <w:tab w:val="clear" w:pos="390"/>
                <w:tab w:val="num" w:pos="176"/>
              </w:tabs>
              <w:spacing w:after="0"/>
              <w:ind w:left="176" w:hanging="141"/>
              <w:jc w:val="both"/>
              <w:rPr>
                <w:sz w:val="12"/>
                <w:szCs w:val="12"/>
              </w:rPr>
            </w:pPr>
            <w:r>
              <w:rPr>
                <w:sz w:val="12"/>
                <w:szCs w:val="12"/>
              </w:rPr>
              <w:t>Is there evidence of s</w:t>
            </w:r>
            <w:r w:rsidRPr="002729B4">
              <w:rPr>
                <w:sz w:val="12"/>
                <w:szCs w:val="12"/>
              </w:rPr>
              <w:t xml:space="preserve">tructured </w:t>
            </w:r>
            <w:r w:rsidRPr="00F315D1">
              <w:rPr>
                <w:b/>
                <w:sz w:val="12"/>
                <w:szCs w:val="12"/>
              </w:rPr>
              <w:t>decision analysis and resolution</w:t>
            </w:r>
            <w:r w:rsidRPr="002729B4">
              <w:rPr>
                <w:sz w:val="12"/>
                <w:szCs w:val="12"/>
              </w:rPr>
              <w:t xml:space="preserve"> including rationale for decisions</w:t>
            </w:r>
          </w:p>
          <w:p w14:paraId="4D7295A3" w14:textId="77777777" w:rsidR="00572804" w:rsidRPr="001145B7" w:rsidRDefault="00572804" w:rsidP="00306BDD">
            <w:pPr>
              <w:pStyle w:val="BulletNormal"/>
              <w:numPr>
                <w:ilvl w:val="0"/>
                <w:numId w:val="30"/>
              </w:numPr>
              <w:tabs>
                <w:tab w:val="num" w:pos="176"/>
              </w:tabs>
              <w:spacing w:after="0"/>
              <w:ind w:left="176" w:hanging="141"/>
              <w:jc w:val="both"/>
              <w:rPr>
                <w:i/>
                <w:color w:val="0070C0"/>
                <w:sz w:val="12"/>
                <w:szCs w:val="12"/>
              </w:rPr>
            </w:pPr>
            <w:r w:rsidRPr="001145B7">
              <w:rPr>
                <w:i/>
                <w:color w:val="0070C0"/>
                <w:sz w:val="12"/>
                <w:szCs w:val="12"/>
              </w:rPr>
              <w:t>Is an appropriate lifecycle adhered to during solution</w:t>
            </w:r>
          </w:p>
          <w:p w14:paraId="3FE37FCE" w14:textId="77777777" w:rsidR="00572804" w:rsidRPr="007775D7" w:rsidRDefault="00572804" w:rsidP="00306BDD">
            <w:pPr>
              <w:numPr>
                <w:ilvl w:val="0"/>
                <w:numId w:val="31"/>
              </w:numPr>
              <w:tabs>
                <w:tab w:val="clear" w:pos="720"/>
                <w:tab w:val="num" w:pos="142"/>
                <w:tab w:val="num" w:pos="176"/>
              </w:tabs>
              <w:ind w:left="176" w:hanging="142"/>
              <w:jc w:val="both"/>
              <w:rPr>
                <w:rFonts w:ascii="Arial" w:hAnsi="Arial"/>
                <w:sz w:val="12"/>
                <w:szCs w:val="12"/>
              </w:rPr>
            </w:pPr>
            <w:r>
              <w:rPr>
                <w:sz w:val="12"/>
                <w:szCs w:val="12"/>
              </w:rPr>
              <w:t>Is code s</w:t>
            </w:r>
            <w:r w:rsidRPr="002729B4">
              <w:rPr>
                <w:sz w:val="12"/>
                <w:szCs w:val="12"/>
              </w:rPr>
              <w:t>elf-documented</w:t>
            </w:r>
            <w:r>
              <w:rPr>
                <w:sz w:val="12"/>
                <w:szCs w:val="12"/>
              </w:rPr>
              <w:t xml:space="preserve"> and a</w:t>
            </w:r>
            <w:r w:rsidRPr="00D6535E">
              <w:rPr>
                <w:sz w:val="12"/>
                <w:szCs w:val="12"/>
              </w:rPr>
              <w:t>ppropriately structured</w:t>
            </w:r>
            <w:r>
              <w:rPr>
                <w:sz w:val="12"/>
                <w:szCs w:val="12"/>
              </w:rPr>
              <w:t xml:space="preserve">? </w:t>
            </w:r>
          </w:p>
          <w:p w14:paraId="15AAE9C4" w14:textId="77777777" w:rsidR="00572804" w:rsidRPr="002729B4" w:rsidRDefault="00572804" w:rsidP="00306BDD">
            <w:pPr>
              <w:numPr>
                <w:ilvl w:val="0"/>
                <w:numId w:val="31"/>
              </w:numPr>
              <w:tabs>
                <w:tab w:val="clear" w:pos="720"/>
                <w:tab w:val="num" w:pos="142"/>
                <w:tab w:val="num" w:pos="176"/>
              </w:tabs>
              <w:ind w:left="176" w:hanging="142"/>
              <w:jc w:val="both"/>
              <w:rPr>
                <w:rFonts w:ascii="Arial" w:hAnsi="Arial"/>
                <w:sz w:val="12"/>
                <w:szCs w:val="12"/>
              </w:rPr>
            </w:pPr>
            <w:r>
              <w:rPr>
                <w:rFonts w:ascii="Arial" w:hAnsi="Arial"/>
                <w:sz w:val="12"/>
                <w:szCs w:val="12"/>
              </w:rPr>
              <w:t xml:space="preserve">Have </w:t>
            </w:r>
            <w:r w:rsidRPr="00F315D1">
              <w:rPr>
                <w:rFonts w:ascii="Arial" w:hAnsi="Arial"/>
                <w:b/>
                <w:sz w:val="12"/>
                <w:szCs w:val="12"/>
              </w:rPr>
              <w:t>engineering project management</w:t>
            </w:r>
            <w:r w:rsidRPr="002729B4">
              <w:rPr>
                <w:rFonts w:ascii="Arial" w:hAnsi="Arial"/>
                <w:sz w:val="12"/>
                <w:szCs w:val="12"/>
              </w:rPr>
              <w:t xml:space="preserve"> standards </w:t>
            </w:r>
            <w:r>
              <w:rPr>
                <w:rFonts w:ascii="Arial" w:hAnsi="Arial"/>
                <w:sz w:val="12"/>
                <w:szCs w:val="12"/>
              </w:rPr>
              <w:t xml:space="preserve">been </w:t>
            </w:r>
            <w:r w:rsidRPr="002729B4">
              <w:rPr>
                <w:rFonts w:ascii="Arial" w:hAnsi="Arial"/>
                <w:sz w:val="12"/>
                <w:szCs w:val="12"/>
              </w:rPr>
              <w:t>applied</w:t>
            </w:r>
            <w:r>
              <w:rPr>
                <w:rFonts w:ascii="Arial" w:hAnsi="Arial"/>
                <w:sz w:val="12"/>
                <w:szCs w:val="12"/>
              </w:rPr>
              <w:t>?</w:t>
            </w:r>
          </w:p>
          <w:p w14:paraId="58D6B534"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sidRPr="00F315D1">
              <w:rPr>
                <w:rFonts w:ascii="Arial" w:hAnsi="Arial"/>
                <w:sz w:val="12"/>
                <w:szCs w:val="12"/>
              </w:rPr>
              <w:t xml:space="preserve">Is there evidence of both </w:t>
            </w:r>
            <w:r w:rsidRPr="00F315D1">
              <w:rPr>
                <w:rFonts w:ascii="Arial" w:hAnsi="Arial"/>
                <w:b/>
                <w:sz w:val="12"/>
                <w:szCs w:val="12"/>
              </w:rPr>
              <w:t>process and product quality assurance</w:t>
            </w:r>
            <w:r w:rsidRPr="00F315D1">
              <w:rPr>
                <w:rFonts w:ascii="Arial" w:hAnsi="Arial"/>
                <w:sz w:val="12"/>
                <w:szCs w:val="12"/>
              </w:rPr>
              <w:t>?</w:t>
            </w:r>
          </w:p>
          <w:p w14:paraId="3FF28427" w14:textId="77777777" w:rsidR="00572804" w:rsidRPr="001336BA" w:rsidRDefault="00572804" w:rsidP="00306BDD">
            <w:pPr>
              <w:numPr>
                <w:ilvl w:val="0"/>
                <w:numId w:val="31"/>
              </w:numPr>
              <w:tabs>
                <w:tab w:val="num" w:pos="142"/>
                <w:tab w:val="num" w:pos="176"/>
              </w:tabs>
              <w:ind w:left="176" w:hanging="142"/>
              <w:jc w:val="both"/>
              <w:rPr>
                <w:rFonts w:ascii="Arial" w:hAnsi="Arial"/>
                <w:i/>
                <w:color w:val="0070C0"/>
                <w:sz w:val="12"/>
                <w:szCs w:val="12"/>
              </w:rPr>
            </w:pPr>
            <w:r w:rsidRPr="001336BA">
              <w:rPr>
                <w:rFonts w:ascii="Arial" w:hAnsi="Arial"/>
                <w:i/>
                <w:color w:val="0070C0"/>
                <w:sz w:val="12"/>
                <w:szCs w:val="12"/>
              </w:rPr>
              <w:t>Have information, ideas and practices been properly synthesised into a quality solution?</w:t>
            </w:r>
          </w:p>
          <w:p w14:paraId="55C49419" w14:textId="77777777" w:rsidR="00572804" w:rsidRPr="002729B4" w:rsidRDefault="00572804" w:rsidP="00306BDD">
            <w:pPr>
              <w:pStyle w:val="BulletNormal"/>
              <w:numPr>
                <w:ilvl w:val="0"/>
                <w:numId w:val="0"/>
              </w:numPr>
              <w:tabs>
                <w:tab w:val="num" w:pos="176"/>
              </w:tabs>
              <w:spacing w:after="0"/>
              <w:ind w:left="176"/>
              <w:jc w:val="both"/>
              <w:rPr>
                <w:sz w:val="12"/>
                <w:szCs w:val="12"/>
              </w:rPr>
            </w:pPr>
          </w:p>
        </w:tc>
        <w:tc>
          <w:tcPr>
            <w:tcW w:w="2268" w:type="dxa"/>
            <w:vMerge w:val="restart"/>
            <w:tcBorders>
              <w:top w:val="single" w:sz="4" w:space="0" w:color="auto"/>
            </w:tcBorders>
          </w:tcPr>
          <w:p w14:paraId="71726B4E" w14:textId="77777777" w:rsidR="00572804" w:rsidRPr="00B766E0" w:rsidRDefault="00572804" w:rsidP="00306BDD">
            <w:pPr>
              <w:pStyle w:val="BulletNormal"/>
              <w:numPr>
                <w:ilvl w:val="0"/>
                <w:numId w:val="0"/>
              </w:numPr>
              <w:jc w:val="both"/>
              <w:rPr>
                <w:b/>
                <w:sz w:val="20"/>
              </w:rPr>
            </w:pPr>
          </w:p>
        </w:tc>
      </w:tr>
      <w:tr w:rsidR="00572804" w:rsidRPr="00B766E0" w14:paraId="3B5CA714" w14:textId="77777777" w:rsidTr="00FA164C">
        <w:trPr>
          <w:trHeight w:val="1387"/>
        </w:trPr>
        <w:tc>
          <w:tcPr>
            <w:tcW w:w="2037" w:type="dxa"/>
            <w:tcBorders>
              <w:top w:val="single" w:sz="4" w:space="0" w:color="auto"/>
              <w:left w:val="single" w:sz="4" w:space="0" w:color="auto"/>
              <w:bottom w:val="single" w:sz="4" w:space="0" w:color="auto"/>
              <w:right w:val="single" w:sz="4" w:space="0" w:color="auto"/>
            </w:tcBorders>
          </w:tcPr>
          <w:p w14:paraId="7C1D2953" w14:textId="77777777" w:rsidR="00572804" w:rsidRPr="00EB5482" w:rsidRDefault="00572804" w:rsidP="00306BDD">
            <w:pPr>
              <w:jc w:val="both"/>
              <w:rPr>
                <w:rFonts w:ascii="Arial" w:hAnsi="Arial" w:cs="Arial"/>
                <w:sz w:val="16"/>
                <w:szCs w:val="16"/>
                <w:lang w:eastAsia="en-GB"/>
              </w:rPr>
            </w:pPr>
            <w:r w:rsidRPr="00EB5482">
              <w:rPr>
                <w:rFonts w:ascii="Arial" w:hAnsi="Arial" w:cs="Arial"/>
                <w:sz w:val="16"/>
                <w:szCs w:val="16"/>
                <w:lang w:eastAsia="en-GB"/>
              </w:rPr>
              <w:t>Evaluation, Problem Solving and Decision Making</w:t>
            </w:r>
          </w:p>
          <w:p w14:paraId="05C752E3" w14:textId="77777777" w:rsidR="00572804" w:rsidRPr="00EB5482" w:rsidRDefault="00572804" w:rsidP="00306BDD">
            <w:pPr>
              <w:jc w:val="both"/>
              <w:rPr>
                <w:rFonts w:ascii="Arial" w:hAnsi="Arial" w:cs="Arial"/>
                <w:sz w:val="16"/>
                <w:szCs w:val="16"/>
                <w:lang w:eastAsia="en-GB"/>
              </w:rPr>
            </w:pPr>
          </w:p>
          <w:p w14:paraId="4AC37A26" w14:textId="77777777" w:rsidR="00572804" w:rsidRDefault="00572804" w:rsidP="00306BDD">
            <w:pPr>
              <w:jc w:val="both"/>
              <w:rPr>
                <w:rFonts w:ascii="Arial" w:hAnsi="Arial" w:cs="Arial"/>
                <w:sz w:val="12"/>
                <w:szCs w:val="12"/>
                <w:lang w:eastAsia="en-GB"/>
              </w:rPr>
            </w:pPr>
            <w:r w:rsidRPr="00EB5482">
              <w:rPr>
                <w:rFonts w:ascii="Arial" w:hAnsi="Arial" w:cs="Arial"/>
                <w:sz w:val="12"/>
                <w:szCs w:val="12"/>
                <w:lang w:eastAsia="en-GB"/>
              </w:rPr>
              <w:t>(Solve problems using a range of professional and appropriate causal analysis methods)</w:t>
            </w:r>
          </w:p>
          <w:p w14:paraId="4831D9AC" w14:textId="77777777" w:rsidR="00572804" w:rsidRDefault="00572804" w:rsidP="00306BDD">
            <w:pPr>
              <w:jc w:val="both"/>
              <w:rPr>
                <w:rFonts w:ascii="Arial" w:hAnsi="Arial" w:cs="Arial"/>
                <w:sz w:val="12"/>
                <w:szCs w:val="12"/>
                <w:lang w:eastAsia="en-GB"/>
              </w:rPr>
            </w:pPr>
          </w:p>
          <w:p w14:paraId="3B787B78" w14:textId="77777777" w:rsidR="00572804" w:rsidRPr="00EB5482" w:rsidRDefault="00572804" w:rsidP="00306BDD">
            <w:pPr>
              <w:jc w:val="both"/>
              <w:rPr>
                <w:rFonts w:ascii="Arial" w:hAnsi="Arial"/>
                <w:b/>
                <w:sz w:val="12"/>
                <w:szCs w:val="12"/>
              </w:rPr>
            </w:pPr>
            <w:r>
              <w:rPr>
                <w:rFonts w:ascii="Arial" w:hAnsi="Arial"/>
                <w:b/>
                <w:i/>
                <w:sz w:val="12"/>
                <w:szCs w:val="12"/>
              </w:rPr>
              <w:t>Mark (2</w:t>
            </w:r>
            <w:r w:rsidRPr="002729B4">
              <w:rPr>
                <w:rFonts w:ascii="Arial" w:hAnsi="Arial"/>
                <w:b/>
                <w:i/>
                <w:sz w:val="12"/>
                <w:szCs w:val="12"/>
              </w:rPr>
              <w:t>0%)</w:t>
            </w:r>
          </w:p>
        </w:tc>
        <w:tc>
          <w:tcPr>
            <w:tcW w:w="5528" w:type="dxa"/>
            <w:gridSpan w:val="2"/>
            <w:tcBorders>
              <w:top w:val="single" w:sz="4" w:space="0" w:color="auto"/>
              <w:left w:val="single" w:sz="4" w:space="0" w:color="auto"/>
              <w:bottom w:val="single" w:sz="4" w:space="0" w:color="auto"/>
            </w:tcBorders>
          </w:tcPr>
          <w:p w14:paraId="18257839" w14:textId="77777777" w:rsidR="00572804" w:rsidRPr="001336BA" w:rsidRDefault="00572804" w:rsidP="00306BDD">
            <w:pPr>
              <w:pStyle w:val="BulletNormal"/>
              <w:numPr>
                <w:ilvl w:val="0"/>
                <w:numId w:val="30"/>
              </w:numPr>
              <w:tabs>
                <w:tab w:val="clear" w:pos="390"/>
                <w:tab w:val="num" w:pos="176"/>
              </w:tabs>
              <w:spacing w:after="0"/>
              <w:ind w:left="176" w:hanging="141"/>
              <w:jc w:val="both"/>
              <w:rPr>
                <w:i/>
                <w:color w:val="0070C0"/>
                <w:sz w:val="12"/>
                <w:szCs w:val="12"/>
              </w:rPr>
            </w:pPr>
            <w:r w:rsidRPr="001336BA">
              <w:rPr>
                <w:i/>
                <w:color w:val="0070C0"/>
                <w:sz w:val="12"/>
                <w:szCs w:val="12"/>
              </w:rPr>
              <w:t>Is there appropriate critical appraisal of the project, indicating the rationale for any design/implementation decisions, lessons learnt during the course of the project, and evaluation (with hindsight) of the project outcome and the process of its production (including a review of the plan and any deviations from it)</w:t>
            </w:r>
          </w:p>
          <w:p w14:paraId="7081DD13" w14:textId="77777777" w:rsidR="00572804" w:rsidRDefault="00572804" w:rsidP="00306BDD">
            <w:pPr>
              <w:pStyle w:val="BulletNormal"/>
              <w:numPr>
                <w:ilvl w:val="0"/>
                <w:numId w:val="30"/>
              </w:numPr>
              <w:tabs>
                <w:tab w:val="clear" w:pos="390"/>
                <w:tab w:val="num" w:pos="176"/>
              </w:tabs>
              <w:spacing w:after="0"/>
              <w:ind w:left="176" w:hanging="141"/>
              <w:jc w:val="both"/>
              <w:rPr>
                <w:i/>
                <w:sz w:val="12"/>
                <w:szCs w:val="12"/>
              </w:rPr>
            </w:pPr>
            <w:r w:rsidRPr="001336BA">
              <w:rPr>
                <w:i/>
                <w:color w:val="0070C0"/>
                <w:sz w:val="12"/>
                <w:szCs w:val="12"/>
              </w:rPr>
              <w:t>Is the problem and objectives for the work properly elucidated</w:t>
            </w:r>
            <w:r w:rsidRPr="001336BA">
              <w:rPr>
                <w:i/>
                <w:sz w:val="12"/>
                <w:szCs w:val="12"/>
              </w:rPr>
              <w:t xml:space="preserve">? </w:t>
            </w:r>
          </w:p>
          <w:p w14:paraId="410B0ED9" w14:textId="77777777" w:rsidR="00572804" w:rsidRDefault="00572804" w:rsidP="00306BDD">
            <w:pPr>
              <w:pStyle w:val="BulletNormal"/>
              <w:numPr>
                <w:ilvl w:val="0"/>
                <w:numId w:val="30"/>
              </w:numPr>
              <w:tabs>
                <w:tab w:val="clear" w:pos="390"/>
                <w:tab w:val="num" w:pos="176"/>
              </w:tabs>
              <w:spacing w:after="0"/>
              <w:ind w:left="176" w:hanging="141"/>
              <w:jc w:val="both"/>
              <w:rPr>
                <w:i/>
                <w:sz w:val="12"/>
                <w:szCs w:val="12"/>
              </w:rPr>
            </w:pPr>
            <w:r>
              <w:rPr>
                <w:i/>
                <w:color w:val="0070C0"/>
                <w:sz w:val="12"/>
                <w:szCs w:val="12"/>
              </w:rPr>
              <w:t>Have all appropriate work products been sufficiently evaluated</w:t>
            </w:r>
            <w:r w:rsidRPr="005A17D5">
              <w:rPr>
                <w:i/>
                <w:sz w:val="12"/>
                <w:szCs w:val="12"/>
              </w:rPr>
              <w:t>?</w:t>
            </w:r>
          </w:p>
          <w:p w14:paraId="604578DE" w14:textId="77777777" w:rsidR="00572804" w:rsidRDefault="00572804" w:rsidP="00306BDD">
            <w:pPr>
              <w:pStyle w:val="BulletNormal"/>
              <w:numPr>
                <w:ilvl w:val="0"/>
                <w:numId w:val="30"/>
              </w:numPr>
              <w:tabs>
                <w:tab w:val="clear" w:pos="390"/>
                <w:tab w:val="num" w:pos="176"/>
              </w:tabs>
              <w:spacing w:after="0"/>
              <w:ind w:left="176" w:hanging="141"/>
              <w:jc w:val="both"/>
              <w:rPr>
                <w:i/>
                <w:sz w:val="12"/>
                <w:szCs w:val="12"/>
              </w:rPr>
            </w:pPr>
            <w:r>
              <w:rPr>
                <w:i/>
                <w:color w:val="0070C0"/>
                <w:sz w:val="12"/>
                <w:szCs w:val="12"/>
              </w:rPr>
              <w:t>Has the product been sufficiently evaluated</w:t>
            </w:r>
            <w:r w:rsidRPr="005A17D5">
              <w:rPr>
                <w:i/>
                <w:sz w:val="12"/>
                <w:szCs w:val="12"/>
              </w:rPr>
              <w:t>?</w:t>
            </w:r>
          </w:p>
          <w:p w14:paraId="643AB4E9" w14:textId="77777777" w:rsidR="00572804" w:rsidRPr="001336BA" w:rsidRDefault="00572804" w:rsidP="00306BDD">
            <w:pPr>
              <w:pStyle w:val="BulletNormal"/>
              <w:numPr>
                <w:ilvl w:val="0"/>
                <w:numId w:val="30"/>
              </w:numPr>
              <w:tabs>
                <w:tab w:val="clear" w:pos="390"/>
                <w:tab w:val="num" w:pos="176"/>
              </w:tabs>
              <w:spacing w:after="0"/>
              <w:ind w:left="176" w:hanging="141"/>
              <w:jc w:val="both"/>
              <w:rPr>
                <w:i/>
                <w:sz w:val="12"/>
                <w:szCs w:val="12"/>
              </w:rPr>
            </w:pPr>
            <w:r>
              <w:rPr>
                <w:i/>
                <w:color w:val="0070C0"/>
                <w:sz w:val="12"/>
                <w:szCs w:val="12"/>
              </w:rPr>
              <w:t>Have the processes deployed in the project been sufficiently evaluated</w:t>
            </w:r>
            <w:r w:rsidRPr="005A17D5">
              <w:rPr>
                <w:i/>
                <w:sz w:val="12"/>
                <w:szCs w:val="12"/>
              </w:rPr>
              <w:t>?</w:t>
            </w:r>
          </w:p>
          <w:p w14:paraId="3B3B4DCC" w14:textId="77777777" w:rsidR="00572804" w:rsidRDefault="00572804" w:rsidP="00306BDD">
            <w:pPr>
              <w:pStyle w:val="BulletNormal"/>
              <w:numPr>
                <w:ilvl w:val="0"/>
                <w:numId w:val="30"/>
              </w:numPr>
              <w:tabs>
                <w:tab w:val="clear" w:pos="390"/>
                <w:tab w:val="num" w:pos="176"/>
              </w:tabs>
              <w:spacing w:after="0"/>
              <w:ind w:left="176" w:hanging="141"/>
              <w:jc w:val="both"/>
              <w:rPr>
                <w:sz w:val="12"/>
                <w:szCs w:val="12"/>
              </w:rPr>
            </w:pPr>
            <w:r>
              <w:rPr>
                <w:sz w:val="12"/>
                <w:szCs w:val="12"/>
              </w:rPr>
              <w:t>Is there an a</w:t>
            </w:r>
            <w:r w:rsidRPr="002729B4">
              <w:rPr>
                <w:sz w:val="12"/>
                <w:szCs w:val="12"/>
              </w:rPr>
              <w:t>wareness/use of quality standards in the evaluation of the project</w:t>
            </w:r>
            <w:r>
              <w:rPr>
                <w:sz w:val="12"/>
                <w:szCs w:val="12"/>
              </w:rPr>
              <w:t xml:space="preserve"> work products? </w:t>
            </w:r>
          </w:p>
          <w:p w14:paraId="6D246E50" w14:textId="77777777" w:rsidR="00572804" w:rsidRPr="001336BA" w:rsidRDefault="00572804" w:rsidP="00306BDD">
            <w:pPr>
              <w:pStyle w:val="BulletNormal"/>
              <w:numPr>
                <w:ilvl w:val="0"/>
                <w:numId w:val="30"/>
              </w:numPr>
              <w:tabs>
                <w:tab w:val="clear" w:pos="390"/>
                <w:tab w:val="num" w:pos="176"/>
              </w:tabs>
              <w:spacing w:after="0"/>
              <w:ind w:left="176" w:hanging="141"/>
              <w:jc w:val="both"/>
              <w:rPr>
                <w:i/>
                <w:sz w:val="12"/>
                <w:szCs w:val="12"/>
              </w:rPr>
            </w:pPr>
            <w:r w:rsidRPr="001336BA">
              <w:rPr>
                <w:i/>
                <w:color w:val="0070C0"/>
                <w:sz w:val="12"/>
                <w:szCs w:val="12"/>
              </w:rPr>
              <w:t>Are objectives, requirements and project outcomes appropriately evaluated</w:t>
            </w:r>
            <w:r w:rsidRPr="001336BA">
              <w:rPr>
                <w:i/>
                <w:sz w:val="12"/>
                <w:szCs w:val="12"/>
              </w:rPr>
              <w:t>?</w:t>
            </w:r>
          </w:p>
          <w:p w14:paraId="29A8DFC9" w14:textId="77777777" w:rsidR="00572804" w:rsidRPr="002729B4" w:rsidRDefault="00572804" w:rsidP="00306BDD">
            <w:pPr>
              <w:pStyle w:val="BulletNormal"/>
              <w:tabs>
                <w:tab w:val="clear" w:pos="360"/>
                <w:tab w:val="num" w:pos="176"/>
              </w:tabs>
              <w:spacing w:after="0"/>
              <w:ind w:left="176"/>
              <w:jc w:val="both"/>
              <w:rPr>
                <w:sz w:val="12"/>
                <w:szCs w:val="12"/>
              </w:rPr>
            </w:pPr>
            <w:r w:rsidRPr="002729B4">
              <w:rPr>
                <w:sz w:val="12"/>
                <w:szCs w:val="12"/>
              </w:rPr>
              <w:t>Is there a clear solution to the defined problem</w:t>
            </w:r>
            <w:r>
              <w:rPr>
                <w:sz w:val="12"/>
                <w:szCs w:val="12"/>
              </w:rPr>
              <w:t>?</w:t>
            </w:r>
          </w:p>
          <w:p w14:paraId="4E9DEB13" w14:textId="77777777" w:rsidR="00572804" w:rsidRPr="001336BA" w:rsidRDefault="00572804" w:rsidP="00306BDD">
            <w:pPr>
              <w:pStyle w:val="BulletNormal"/>
              <w:tabs>
                <w:tab w:val="clear" w:pos="360"/>
                <w:tab w:val="num" w:pos="176"/>
              </w:tabs>
              <w:spacing w:after="0"/>
              <w:ind w:left="176"/>
              <w:jc w:val="both"/>
              <w:rPr>
                <w:i/>
                <w:sz w:val="12"/>
                <w:szCs w:val="12"/>
              </w:rPr>
            </w:pPr>
            <w:r w:rsidRPr="001336BA">
              <w:rPr>
                <w:i/>
                <w:color w:val="0070C0"/>
                <w:sz w:val="12"/>
                <w:szCs w:val="12"/>
              </w:rPr>
              <w:t>Is context of the problem thoroughly investigated and have similar products/solutions been fully explored?</w:t>
            </w:r>
          </w:p>
          <w:p w14:paraId="1B501591"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there evidence that underlying causes of problems, both technical and organisational, have been discovered and processed?</w:t>
            </w:r>
          </w:p>
          <w:p w14:paraId="6A581119" w14:textId="77777777" w:rsidR="00572804" w:rsidRPr="002729B4" w:rsidRDefault="00572804" w:rsidP="00306BDD">
            <w:pPr>
              <w:pStyle w:val="BulletNormal"/>
              <w:tabs>
                <w:tab w:val="clear" w:pos="360"/>
                <w:tab w:val="num" w:pos="176"/>
              </w:tabs>
              <w:spacing w:after="0"/>
              <w:ind w:left="176"/>
              <w:jc w:val="both"/>
              <w:rPr>
                <w:sz w:val="12"/>
                <w:szCs w:val="12"/>
              </w:rPr>
            </w:pPr>
            <w:r w:rsidRPr="002729B4">
              <w:rPr>
                <w:sz w:val="12"/>
                <w:szCs w:val="12"/>
              </w:rPr>
              <w:t>Is the satisfaction of requirements demonstrated</w:t>
            </w:r>
            <w:r>
              <w:rPr>
                <w:sz w:val="12"/>
                <w:szCs w:val="12"/>
              </w:rPr>
              <w:t>?</w:t>
            </w:r>
          </w:p>
          <w:p w14:paraId="4F94D97A"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there an u</w:t>
            </w:r>
            <w:r w:rsidRPr="002729B4">
              <w:rPr>
                <w:sz w:val="12"/>
                <w:szCs w:val="12"/>
              </w:rPr>
              <w:t>nderstanding of appropriate alternatives and selection criteria</w:t>
            </w:r>
            <w:r>
              <w:rPr>
                <w:sz w:val="12"/>
                <w:szCs w:val="12"/>
              </w:rPr>
              <w:t>?</w:t>
            </w:r>
          </w:p>
          <w:p w14:paraId="1C67FEA8" w14:textId="77777777" w:rsidR="00572804" w:rsidRDefault="00572804" w:rsidP="00306BDD">
            <w:pPr>
              <w:pStyle w:val="BulletNormal"/>
              <w:tabs>
                <w:tab w:val="clear" w:pos="360"/>
                <w:tab w:val="num" w:pos="176"/>
              </w:tabs>
              <w:spacing w:after="0"/>
              <w:ind w:left="176"/>
              <w:jc w:val="both"/>
              <w:rPr>
                <w:sz w:val="12"/>
                <w:szCs w:val="12"/>
              </w:rPr>
            </w:pPr>
            <w:r>
              <w:rPr>
                <w:sz w:val="12"/>
                <w:szCs w:val="12"/>
              </w:rPr>
              <w:t xml:space="preserve">Is there application of </w:t>
            </w:r>
            <w:r w:rsidRPr="002729B4">
              <w:rPr>
                <w:sz w:val="12"/>
                <w:szCs w:val="12"/>
              </w:rPr>
              <w:t>analytical skills</w:t>
            </w:r>
            <w:r>
              <w:rPr>
                <w:sz w:val="12"/>
                <w:szCs w:val="12"/>
              </w:rPr>
              <w:t>?</w:t>
            </w:r>
          </w:p>
          <w:p w14:paraId="5CA124A2" w14:textId="77777777" w:rsidR="00572804" w:rsidRPr="001145B7" w:rsidRDefault="00572804" w:rsidP="00306BDD">
            <w:pPr>
              <w:pStyle w:val="BulletNormal"/>
              <w:tabs>
                <w:tab w:val="clear" w:pos="360"/>
                <w:tab w:val="num" w:pos="176"/>
              </w:tabs>
              <w:spacing w:after="0"/>
              <w:ind w:left="176"/>
              <w:jc w:val="both"/>
              <w:rPr>
                <w:i/>
                <w:color w:val="0070C0"/>
                <w:sz w:val="12"/>
                <w:szCs w:val="12"/>
              </w:rPr>
            </w:pPr>
            <w:r w:rsidRPr="001145B7">
              <w:rPr>
                <w:i/>
                <w:color w:val="0070C0"/>
                <w:sz w:val="12"/>
                <w:szCs w:val="12"/>
              </w:rPr>
              <w:t>Is there evidence of sufficient critical appraisal?</w:t>
            </w:r>
          </w:p>
          <w:p w14:paraId="2D073E22" w14:textId="77777777" w:rsidR="00572804" w:rsidRDefault="00572804" w:rsidP="00306BDD">
            <w:pPr>
              <w:pStyle w:val="BulletNormal"/>
              <w:tabs>
                <w:tab w:val="clear" w:pos="360"/>
                <w:tab w:val="num" w:pos="176"/>
              </w:tabs>
              <w:spacing w:after="0"/>
              <w:ind w:left="176"/>
              <w:jc w:val="both"/>
              <w:rPr>
                <w:sz w:val="12"/>
                <w:szCs w:val="12"/>
              </w:rPr>
            </w:pPr>
            <w:r w:rsidRPr="001145B7">
              <w:rPr>
                <w:i/>
                <w:color w:val="0070C0"/>
                <w:sz w:val="12"/>
                <w:szCs w:val="12"/>
              </w:rPr>
              <w:t>Are formal decisions made in a professional and ethical manner</w:t>
            </w:r>
            <w:r>
              <w:rPr>
                <w:sz w:val="12"/>
                <w:szCs w:val="12"/>
              </w:rPr>
              <w:t>?</w:t>
            </w:r>
          </w:p>
          <w:p w14:paraId="09E76BAE" w14:textId="77777777" w:rsidR="00572804" w:rsidRDefault="00572804" w:rsidP="00306BDD">
            <w:pPr>
              <w:pStyle w:val="BulletNormal"/>
              <w:tabs>
                <w:tab w:val="clear" w:pos="360"/>
                <w:tab w:val="num" w:pos="176"/>
              </w:tabs>
              <w:spacing w:after="0"/>
              <w:ind w:left="176"/>
              <w:jc w:val="both"/>
              <w:rPr>
                <w:i/>
                <w:color w:val="0070C0"/>
                <w:sz w:val="12"/>
                <w:szCs w:val="12"/>
              </w:rPr>
            </w:pPr>
            <w:r w:rsidRPr="001336BA">
              <w:rPr>
                <w:i/>
                <w:color w:val="0070C0"/>
                <w:sz w:val="12"/>
                <w:szCs w:val="12"/>
              </w:rPr>
              <w:t>Does the outcome of the project meet a real need?</w:t>
            </w:r>
          </w:p>
          <w:p w14:paraId="0E1AB713" w14:textId="77777777" w:rsidR="00572804" w:rsidRPr="002729B4" w:rsidRDefault="00572804" w:rsidP="00306BDD">
            <w:pPr>
              <w:pStyle w:val="BulletNormal"/>
              <w:tabs>
                <w:tab w:val="clear" w:pos="360"/>
                <w:tab w:val="num" w:pos="176"/>
              </w:tabs>
              <w:spacing w:after="0"/>
              <w:ind w:left="176"/>
              <w:jc w:val="both"/>
              <w:rPr>
                <w:sz w:val="12"/>
                <w:szCs w:val="12"/>
              </w:rPr>
            </w:pPr>
            <w:r w:rsidRPr="001145B7">
              <w:rPr>
                <w:i/>
                <w:color w:val="0070C0"/>
                <w:sz w:val="12"/>
                <w:szCs w:val="12"/>
              </w:rPr>
              <w:t>Is the outcome of the work clearly and appropriately evaluated</w:t>
            </w:r>
            <w:r>
              <w:rPr>
                <w:sz w:val="12"/>
                <w:szCs w:val="12"/>
              </w:rPr>
              <w:t>?</w:t>
            </w:r>
          </w:p>
          <w:p w14:paraId="31EE049B" w14:textId="77777777" w:rsidR="00572804" w:rsidRPr="001336BA" w:rsidRDefault="00572804" w:rsidP="00306BDD">
            <w:pPr>
              <w:pStyle w:val="BulletNormal"/>
              <w:numPr>
                <w:ilvl w:val="0"/>
                <w:numId w:val="0"/>
              </w:numPr>
              <w:spacing w:after="0"/>
              <w:ind w:left="176"/>
              <w:jc w:val="both"/>
              <w:rPr>
                <w:i/>
                <w:color w:val="0070C0"/>
                <w:sz w:val="12"/>
                <w:szCs w:val="12"/>
              </w:rPr>
            </w:pPr>
          </w:p>
        </w:tc>
        <w:tc>
          <w:tcPr>
            <w:tcW w:w="2268" w:type="dxa"/>
            <w:vMerge/>
          </w:tcPr>
          <w:p w14:paraId="13338AB3" w14:textId="77777777" w:rsidR="00572804" w:rsidRPr="00B766E0" w:rsidRDefault="00572804" w:rsidP="00306BDD">
            <w:pPr>
              <w:pStyle w:val="BulletNormal"/>
              <w:numPr>
                <w:ilvl w:val="0"/>
                <w:numId w:val="0"/>
              </w:numPr>
              <w:jc w:val="both"/>
              <w:rPr>
                <w:b/>
                <w:sz w:val="20"/>
              </w:rPr>
            </w:pPr>
          </w:p>
        </w:tc>
      </w:tr>
      <w:tr w:rsidR="00FA164C" w:rsidRPr="00B766E0" w14:paraId="39E63BF3" w14:textId="77777777" w:rsidTr="00FA164C">
        <w:trPr>
          <w:trHeight w:val="4456"/>
        </w:trPr>
        <w:tc>
          <w:tcPr>
            <w:tcW w:w="2037" w:type="dxa"/>
            <w:tcBorders>
              <w:top w:val="single" w:sz="4" w:space="0" w:color="auto"/>
              <w:left w:val="single" w:sz="4" w:space="0" w:color="auto"/>
              <w:bottom w:val="single" w:sz="4" w:space="0" w:color="auto"/>
              <w:right w:val="single" w:sz="4" w:space="0" w:color="auto"/>
            </w:tcBorders>
          </w:tcPr>
          <w:p w14:paraId="6C8290FD" w14:textId="77777777" w:rsidR="00572804" w:rsidRPr="00EB5482" w:rsidRDefault="00572804" w:rsidP="00306BDD">
            <w:pPr>
              <w:autoSpaceDE w:val="0"/>
              <w:autoSpaceDN w:val="0"/>
              <w:adjustRightInd w:val="0"/>
              <w:jc w:val="both"/>
              <w:rPr>
                <w:rFonts w:ascii="Arial" w:hAnsi="Arial" w:cs="Arial"/>
                <w:sz w:val="16"/>
                <w:szCs w:val="16"/>
                <w:lang w:eastAsia="en-GB"/>
              </w:rPr>
            </w:pPr>
            <w:r w:rsidRPr="00EB5482">
              <w:rPr>
                <w:rFonts w:ascii="Arial" w:hAnsi="Arial" w:cs="Arial"/>
                <w:sz w:val="16"/>
                <w:szCs w:val="16"/>
                <w:lang w:eastAsia="en-GB"/>
              </w:rPr>
              <w:lastRenderedPageBreak/>
              <w:t>Self-development, learning and organisation</w:t>
            </w:r>
          </w:p>
          <w:p w14:paraId="68013B3C" w14:textId="77777777" w:rsidR="00572804" w:rsidRPr="00EB5482" w:rsidRDefault="00572804" w:rsidP="00306BDD">
            <w:pPr>
              <w:autoSpaceDE w:val="0"/>
              <w:autoSpaceDN w:val="0"/>
              <w:adjustRightInd w:val="0"/>
              <w:jc w:val="both"/>
              <w:rPr>
                <w:rFonts w:ascii="Arial" w:hAnsi="Arial" w:cs="Arial"/>
                <w:sz w:val="16"/>
                <w:szCs w:val="16"/>
                <w:lang w:eastAsia="en-GB"/>
              </w:rPr>
            </w:pPr>
          </w:p>
          <w:p w14:paraId="124A5A6C"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(Manage and reflect on one's own learning and development including time management</w:t>
            </w:r>
          </w:p>
          <w:p w14:paraId="497B8ABF" w14:textId="77777777" w:rsidR="00572804"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and organizational skills)</w:t>
            </w:r>
          </w:p>
          <w:p w14:paraId="23868CFE" w14:textId="77777777" w:rsidR="00572804" w:rsidRDefault="00572804" w:rsidP="00306BDD">
            <w:pPr>
              <w:autoSpaceDE w:val="0"/>
              <w:autoSpaceDN w:val="0"/>
              <w:adjustRightInd w:val="0"/>
              <w:jc w:val="both"/>
              <w:rPr>
                <w:rFonts w:ascii="Arial" w:hAnsi="Arial" w:cs="Arial"/>
                <w:sz w:val="12"/>
                <w:szCs w:val="12"/>
                <w:lang w:eastAsia="en-GB"/>
              </w:rPr>
            </w:pPr>
          </w:p>
          <w:p w14:paraId="7BDBAA50" w14:textId="77777777" w:rsidR="00572804" w:rsidRDefault="00572804" w:rsidP="00306BDD">
            <w:pPr>
              <w:autoSpaceDE w:val="0"/>
              <w:autoSpaceDN w:val="0"/>
              <w:adjustRightInd w:val="0"/>
              <w:jc w:val="both"/>
              <w:rPr>
                <w:rFonts w:ascii="Arial" w:hAnsi="Arial" w:cs="Arial"/>
                <w:sz w:val="12"/>
                <w:szCs w:val="12"/>
                <w:lang w:eastAsia="en-GB"/>
              </w:rPr>
            </w:pPr>
          </w:p>
          <w:p w14:paraId="3521A830" w14:textId="77777777" w:rsidR="00572804" w:rsidRPr="002729B4" w:rsidRDefault="00572804" w:rsidP="00306BDD">
            <w:pPr>
              <w:jc w:val="both"/>
              <w:rPr>
                <w:rFonts w:ascii="Arial" w:hAnsi="Arial"/>
                <w:b/>
                <w:sz w:val="12"/>
                <w:szCs w:val="12"/>
              </w:rPr>
            </w:pPr>
          </w:p>
          <w:p w14:paraId="673E0D48" w14:textId="77777777" w:rsidR="00572804" w:rsidRPr="00862927" w:rsidRDefault="00572804" w:rsidP="00306BDD">
            <w:pPr>
              <w:autoSpaceDE w:val="0"/>
              <w:autoSpaceDN w:val="0"/>
              <w:adjustRightInd w:val="0"/>
              <w:jc w:val="both"/>
              <w:rPr>
                <w:rFonts w:ascii="Arial" w:hAnsi="Arial" w:cs="Arial"/>
                <w:sz w:val="12"/>
                <w:szCs w:val="12"/>
                <w:lang w:eastAsia="en-GB"/>
              </w:rPr>
            </w:pPr>
            <w:r>
              <w:rPr>
                <w:rFonts w:ascii="Arial" w:hAnsi="Arial"/>
                <w:b/>
                <w:i/>
                <w:sz w:val="12"/>
                <w:szCs w:val="12"/>
              </w:rPr>
              <w:t>Mark (1</w:t>
            </w:r>
            <w:r w:rsidRPr="002729B4">
              <w:rPr>
                <w:rFonts w:ascii="Arial" w:hAnsi="Arial"/>
                <w:b/>
                <w:i/>
                <w:sz w:val="12"/>
                <w:szCs w:val="12"/>
              </w:rPr>
              <w:t>0%)</w:t>
            </w:r>
          </w:p>
          <w:p w14:paraId="529066CF" w14:textId="77777777" w:rsidR="00572804" w:rsidRPr="00EB5482" w:rsidRDefault="00572804" w:rsidP="00306BDD">
            <w:pPr>
              <w:jc w:val="both"/>
              <w:rPr>
                <w:rFonts w:ascii="Arial" w:hAnsi="Arial"/>
                <w:b/>
                <w:sz w:val="12"/>
                <w:szCs w:val="12"/>
              </w:rPr>
            </w:pPr>
          </w:p>
        </w:tc>
        <w:tc>
          <w:tcPr>
            <w:tcW w:w="5528" w:type="dxa"/>
            <w:gridSpan w:val="2"/>
            <w:tcBorders>
              <w:top w:val="single" w:sz="4" w:space="0" w:color="auto"/>
              <w:left w:val="single" w:sz="4" w:space="0" w:color="auto"/>
              <w:bottom w:val="single" w:sz="4" w:space="0" w:color="auto"/>
            </w:tcBorders>
          </w:tcPr>
          <w:p w14:paraId="08C5035F"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Are appropriate </w:t>
            </w:r>
            <w:r w:rsidRPr="002729B4">
              <w:rPr>
                <w:sz w:val="12"/>
                <w:szCs w:val="12"/>
              </w:rPr>
              <w:t>future intentions</w:t>
            </w:r>
            <w:r>
              <w:rPr>
                <w:sz w:val="12"/>
                <w:szCs w:val="12"/>
              </w:rPr>
              <w:t xml:space="preserve"> identified?</w:t>
            </w:r>
          </w:p>
          <w:p w14:paraId="091F03C5"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 xml:space="preserve">Is the student able </w:t>
            </w:r>
            <w:r w:rsidRPr="002729B4">
              <w:rPr>
                <w:sz w:val="12"/>
                <w:szCs w:val="12"/>
              </w:rPr>
              <w:t>to suggest how the work could have been improved</w:t>
            </w:r>
            <w:r>
              <w:rPr>
                <w:sz w:val="12"/>
                <w:szCs w:val="12"/>
              </w:rPr>
              <w:t>?</w:t>
            </w:r>
          </w:p>
          <w:p w14:paraId="05E04F26" w14:textId="77777777" w:rsidR="00572804" w:rsidRPr="00193D27" w:rsidRDefault="00572804" w:rsidP="00306BDD">
            <w:pPr>
              <w:pStyle w:val="BulletNormal"/>
              <w:tabs>
                <w:tab w:val="clear" w:pos="360"/>
                <w:tab w:val="num" w:pos="176"/>
              </w:tabs>
              <w:spacing w:after="0"/>
              <w:ind w:left="176"/>
              <w:jc w:val="both"/>
              <w:rPr>
                <w:sz w:val="12"/>
                <w:szCs w:val="12"/>
              </w:rPr>
            </w:pPr>
            <w:r>
              <w:rPr>
                <w:sz w:val="12"/>
                <w:szCs w:val="12"/>
              </w:rPr>
              <w:t>Are there reflections on progression  of learning, understanding, skills evolution, management and organisation?</w:t>
            </w:r>
          </w:p>
          <w:p w14:paraId="09490939" w14:textId="77777777" w:rsidR="00572804" w:rsidRPr="001336BA" w:rsidRDefault="00572804" w:rsidP="00306BDD">
            <w:pPr>
              <w:numPr>
                <w:ilvl w:val="0"/>
                <w:numId w:val="31"/>
              </w:numPr>
              <w:tabs>
                <w:tab w:val="num" w:pos="142"/>
                <w:tab w:val="num" w:pos="176"/>
              </w:tabs>
              <w:ind w:left="176" w:hanging="142"/>
              <w:jc w:val="both"/>
              <w:rPr>
                <w:rFonts w:ascii="Arial" w:hAnsi="Arial"/>
                <w:i/>
                <w:sz w:val="12"/>
                <w:szCs w:val="12"/>
              </w:rPr>
            </w:pPr>
            <w:r w:rsidRPr="001336BA">
              <w:rPr>
                <w:rFonts w:ascii="Arial" w:hAnsi="Arial"/>
                <w:i/>
                <w:color w:val="0070C0"/>
                <w:sz w:val="12"/>
                <w:szCs w:val="12"/>
              </w:rPr>
              <w:t>Have lessons been learned and improvement leveraged from the experience</w:t>
            </w:r>
            <w:r>
              <w:rPr>
                <w:rFonts w:ascii="Arial" w:hAnsi="Arial"/>
                <w:i/>
                <w:color w:val="0070C0"/>
                <w:sz w:val="12"/>
                <w:szCs w:val="12"/>
              </w:rPr>
              <w:t xml:space="preserve"> of undertaking the project</w:t>
            </w:r>
            <w:r w:rsidRPr="001336BA">
              <w:rPr>
                <w:rFonts w:ascii="Arial" w:hAnsi="Arial"/>
                <w:i/>
                <w:sz w:val="12"/>
                <w:szCs w:val="12"/>
              </w:rPr>
              <w:t>?</w:t>
            </w:r>
          </w:p>
          <w:p w14:paraId="51F38DD2" w14:textId="77777777" w:rsidR="00572804" w:rsidRPr="002729B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 xml:space="preserve">Have </w:t>
            </w:r>
            <w:r w:rsidRPr="002729B4">
              <w:rPr>
                <w:rFonts w:ascii="Arial" w:hAnsi="Arial"/>
                <w:sz w:val="12"/>
                <w:szCs w:val="12"/>
              </w:rPr>
              <w:t xml:space="preserve">resources </w:t>
            </w:r>
            <w:r>
              <w:rPr>
                <w:rFonts w:ascii="Arial" w:hAnsi="Arial"/>
                <w:sz w:val="12"/>
                <w:szCs w:val="12"/>
              </w:rPr>
              <w:t>been managed effectively?</w:t>
            </w:r>
          </w:p>
          <w:p w14:paraId="0794A163"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there an e</w:t>
            </w:r>
            <w:r w:rsidRPr="002729B4">
              <w:rPr>
                <w:sz w:val="12"/>
                <w:szCs w:val="12"/>
              </w:rPr>
              <w:t>valuation of self</w:t>
            </w:r>
            <w:r>
              <w:rPr>
                <w:sz w:val="12"/>
                <w:szCs w:val="12"/>
              </w:rPr>
              <w:t>?</w:t>
            </w:r>
          </w:p>
          <w:p w14:paraId="6BFFFC3F"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use made of metrics?</w:t>
            </w:r>
          </w:p>
          <w:p w14:paraId="567D004F"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demonstration o</w:t>
            </w:r>
            <w:r w:rsidRPr="002729B4">
              <w:rPr>
                <w:sz w:val="12"/>
                <w:szCs w:val="12"/>
              </w:rPr>
              <w:t>rgani</w:t>
            </w:r>
            <w:r>
              <w:rPr>
                <w:sz w:val="12"/>
                <w:szCs w:val="12"/>
              </w:rPr>
              <w:t>sed and structured?</w:t>
            </w:r>
          </w:p>
          <w:p w14:paraId="1481C79E"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Did the student show t</w:t>
            </w:r>
            <w:r w:rsidRPr="002729B4">
              <w:rPr>
                <w:sz w:val="12"/>
                <w:szCs w:val="12"/>
              </w:rPr>
              <w:t>enacity when project difficulties were encountered</w:t>
            </w:r>
            <w:r>
              <w:rPr>
                <w:sz w:val="12"/>
                <w:szCs w:val="12"/>
              </w:rPr>
              <w:t>?</w:t>
            </w:r>
          </w:p>
          <w:p w14:paraId="51D3C7F9"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student’s e</w:t>
            </w:r>
            <w:r w:rsidRPr="002729B4">
              <w:rPr>
                <w:sz w:val="12"/>
                <w:szCs w:val="12"/>
              </w:rPr>
              <w:t>ffort self-managed</w:t>
            </w:r>
            <w:r>
              <w:rPr>
                <w:sz w:val="12"/>
                <w:szCs w:val="12"/>
              </w:rPr>
              <w:t>?</w:t>
            </w:r>
          </w:p>
          <w:p w14:paraId="44AB718D"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k</w:t>
            </w:r>
            <w:r w:rsidRPr="002729B4">
              <w:rPr>
                <w:sz w:val="12"/>
                <w:szCs w:val="12"/>
              </w:rPr>
              <w:t xml:space="preserve">ey resources </w:t>
            </w:r>
            <w:r>
              <w:rPr>
                <w:sz w:val="12"/>
                <w:szCs w:val="12"/>
              </w:rPr>
              <w:t xml:space="preserve">appropriately </w:t>
            </w:r>
            <w:r w:rsidRPr="002729B4">
              <w:rPr>
                <w:sz w:val="12"/>
                <w:szCs w:val="12"/>
              </w:rPr>
              <w:t>utilised</w:t>
            </w:r>
            <w:r>
              <w:rPr>
                <w:sz w:val="12"/>
                <w:szCs w:val="12"/>
              </w:rPr>
              <w:t>?</w:t>
            </w:r>
          </w:p>
          <w:p w14:paraId="002FFCC0" w14:textId="77777777" w:rsidR="00572804" w:rsidRPr="002729B4" w:rsidRDefault="00572804" w:rsidP="00306BDD">
            <w:pPr>
              <w:pStyle w:val="BulletNormal"/>
              <w:numPr>
                <w:ilvl w:val="0"/>
                <w:numId w:val="0"/>
              </w:numPr>
              <w:spacing w:after="0"/>
              <w:ind w:left="176"/>
              <w:jc w:val="both"/>
              <w:rPr>
                <w:sz w:val="12"/>
                <w:szCs w:val="12"/>
              </w:rPr>
            </w:pPr>
          </w:p>
        </w:tc>
        <w:tc>
          <w:tcPr>
            <w:tcW w:w="2268" w:type="dxa"/>
            <w:vMerge/>
          </w:tcPr>
          <w:p w14:paraId="4C001303" w14:textId="77777777" w:rsidR="00572804" w:rsidRPr="00B766E0" w:rsidRDefault="00572804" w:rsidP="00306BDD">
            <w:pPr>
              <w:pStyle w:val="BulletNormal"/>
              <w:tabs>
                <w:tab w:val="clear" w:pos="360"/>
                <w:tab w:val="num" w:pos="171"/>
              </w:tabs>
              <w:jc w:val="both"/>
            </w:pPr>
          </w:p>
        </w:tc>
      </w:tr>
      <w:tr w:rsidR="00572804" w:rsidRPr="00B766E0" w14:paraId="3B7387FB" w14:textId="77777777" w:rsidTr="00FA164C">
        <w:trPr>
          <w:trHeight w:val="1952"/>
        </w:trPr>
        <w:tc>
          <w:tcPr>
            <w:tcW w:w="2037" w:type="dxa"/>
            <w:tcBorders>
              <w:top w:val="single" w:sz="4" w:space="0" w:color="auto"/>
              <w:left w:val="single" w:sz="4" w:space="0" w:color="auto"/>
              <w:bottom w:val="single" w:sz="4" w:space="0" w:color="auto"/>
              <w:right w:val="single" w:sz="4" w:space="0" w:color="auto"/>
            </w:tcBorders>
          </w:tcPr>
          <w:p w14:paraId="5096A3AE" w14:textId="77777777" w:rsidR="00572804" w:rsidRPr="00EB5482" w:rsidRDefault="00572804" w:rsidP="00306BDD">
            <w:pPr>
              <w:autoSpaceDE w:val="0"/>
              <w:autoSpaceDN w:val="0"/>
              <w:adjustRightInd w:val="0"/>
              <w:jc w:val="both"/>
              <w:rPr>
                <w:rFonts w:ascii="Arial" w:hAnsi="Arial" w:cs="Arial"/>
                <w:sz w:val="18"/>
                <w:szCs w:val="18"/>
                <w:lang w:eastAsia="en-GB"/>
              </w:rPr>
            </w:pPr>
            <w:r w:rsidRPr="00EB5482">
              <w:rPr>
                <w:rFonts w:ascii="Arial" w:hAnsi="Arial" w:cs="Arial"/>
                <w:sz w:val="18"/>
                <w:szCs w:val="18"/>
                <w:lang w:eastAsia="en-GB"/>
              </w:rPr>
              <w:t>Communication</w:t>
            </w:r>
          </w:p>
          <w:p w14:paraId="3E123236" w14:textId="77777777" w:rsidR="00572804" w:rsidRPr="00EB5482" w:rsidRDefault="00572804" w:rsidP="00306BDD">
            <w:pPr>
              <w:autoSpaceDE w:val="0"/>
              <w:autoSpaceDN w:val="0"/>
              <w:adjustRightInd w:val="0"/>
              <w:jc w:val="both"/>
              <w:rPr>
                <w:rFonts w:ascii="Arial" w:hAnsi="Arial" w:cs="Arial"/>
                <w:sz w:val="18"/>
                <w:szCs w:val="18"/>
                <w:lang w:eastAsia="en-GB"/>
              </w:rPr>
            </w:pPr>
          </w:p>
          <w:p w14:paraId="5B1D1FF3"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(Communicate concepts, designs and technical details effectively in visual, oral and</w:t>
            </w:r>
          </w:p>
          <w:p w14:paraId="075FA16C" w14:textId="77777777" w:rsidR="00572804" w:rsidRPr="00EB5482" w:rsidRDefault="00572804" w:rsidP="00306BDD">
            <w:pPr>
              <w:autoSpaceDE w:val="0"/>
              <w:autoSpaceDN w:val="0"/>
              <w:adjustRightInd w:val="0"/>
              <w:jc w:val="both"/>
              <w:rPr>
                <w:rFonts w:ascii="Arial" w:hAnsi="Arial" w:cs="Arial"/>
                <w:sz w:val="12"/>
                <w:szCs w:val="12"/>
                <w:lang w:eastAsia="en-GB"/>
              </w:rPr>
            </w:pPr>
            <w:r w:rsidRPr="00EB5482">
              <w:rPr>
                <w:rFonts w:ascii="Arial" w:hAnsi="Arial" w:cs="Arial"/>
                <w:sz w:val="12"/>
                <w:szCs w:val="12"/>
                <w:lang w:eastAsia="en-GB"/>
              </w:rPr>
              <w:t>written forms, to a variety of audiences)</w:t>
            </w:r>
          </w:p>
          <w:p w14:paraId="7AC04E2C" w14:textId="77777777" w:rsidR="00572804" w:rsidRPr="00EB5482" w:rsidRDefault="00572804" w:rsidP="00306BDD">
            <w:pPr>
              <w:jc w:val="both"/>
              <w:rPr>
                <w:rFonts w:ascii="Arial" w:hAnsi="Arial"/>
                <w:b/>
                <w:sz w:val="12"/>
                <w:szCs w:val="12"/>
              </w:rPr>
            </w:pPr>
          </w:p>
          <w:p w14:paraId="3E83F90D" w14:textId="77777777" w:rsidR="00572804" w:rsidRPr="00EB5482" w:rsidRDefault="00572804" w:rsidP="00306BDD">
            <w:pPr>
              <w:jc w:val="both"/>
              <w:rPr>
                <w:rFonts w:ascii="Arial" w:hAnsi="Arial"/>
                <w:b/>
                <w:i/>
                <w:sz w:val="12"/>
                <w:szCs w:val="12"/>
              </w:rPr>
            </w:pPr>
          </w:p>
          <w:p w14:paraId="67F6465B" w14:textId="77777777" w:rsidR="00572804" w:rsidRPr="002729B4" w:rsidRDefault="00572804" w:rsidP="00306BDD">
            <w:pPr>
              <w:jc w:val="both"/>
              <w:rPr>
                <w:rFonts w:ascii="Arial" w:hAnsi="Arial"/>
                <w:b/>
                <w:sz w:val="12"/>
                <w:szCs w:val="12"/>
              </w:rPr>
            </w:pPr>
          </w:p>
          <w:p w14:paraId="6DF5FAB4" w14:textId="77777777" w:rsidR="00572804" w:rsidRPr="00EB5482" w:rsidRDefault="00572804" w:rsidP="00306BDD">
            <w:pPr>
              <w:jc w:val="both"/>
              <w:rPr>
                <w:rFonts w:ascii="Arial" w:hAnsi="Arial"/>
                <w:b/>
                <w:sz w:val="12"/>
                <w:szCs w:val="12"/>
              </w:rPr>
            </w:pPr>
            <w:r>
              <w:rPr>
                <w:rFonts w:ascii="Arial" w:hAnsi="Arial"/>
                <w:b/>
                <w:i/>
                <w:sz w:val="12"/>
                <w:szCs w:val="12"/>
              </w:rPr>
              <w:t>Mark (2</w:t>
            </w:r>
            <w:r w:rsidRPr="002729B4">
              <w:rPr>
                <w:rFonts w:ascii="Arial" w:hAnsi="Arial"/>
                <w:b/>
                <w:i/>
                <w:sz w:val="12"/>
                <w:szCs w:val="12"/>
              </w:rPr>
              <w:t>0%)</w:t>
            </w:r>
          </w:p>
        </w:tc>
        <w:tc>
          <w:tcPr>
            <w:tcW w:w="5528" w:type="dxa"/>
            <w:gridSpan w:val="2"/>
            <w:tcBorders>
              <w:top w:val="single" w:sz="4" w:space="0" w:color="auto"/>
              <w:left w:val="single" w:sz="4" w:space="0" w:color="auto"/>
              <w:bottom w:val="single" w:sz="4" w:space="0" w:color="auto"/>
            </w:tcBorders>
          </w:tcPr>
          <w:p w14:paraId="109FCFF1" w14:textId="77777777" w:rsidR="00572804" w:rsidRPr="001336BA" w:rsidRDefault="00572804" w:rsidP="00306BDD">
            <w:pPr>
              <w:pStyle w:val="BulletNormal"/>
              <w:tabs>
                <w:tab w:val="clear" w:pos="360"/>
                <w:tab w:val="num" w:pos="176"/>
              </w:tabs>
              <w:spacing w:after="0"/>
              <w:ind w:left="176"/>
              <w:jc w:val="both"/>
              <w:rPr>
                <w:i/>
                <w:color w:val="0070C0"/>
                <w:sz w:val="12"/>
                <w:szCs w:val="12"/>
              </w:rPr>
            </w:pPr>
            <w:r w:rsidRPr="001336BA">
              <w:rPr>
                <w:i/>
                <w:color w:val="0070C0"/>
                <w:sz w:val="12"/>
                <w:szCs w:val="12"/>
              </w:rPr>
              <w:t>Is the life-cycle clearly described?</w:t>
            </w:r>
          </w:p>
          <w:p w14:paraId="5DF91077"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o</w:t>
            </w:r>
            <w:r w:rsidRPr="002729B4">
              <w:rPr>
                <w:sz w:val="12"/>
                <w:szCs w:val="12"/>
              </w:rPr>
              <w:t xml:space="preserve">utcome of the work clearly </w:t>
            </w:r>
            <w:r>
              <w:rPr>
                <w:sz w:val="12"/>
                <w:szCs w:val="12"/>
              </w:rPr>
              <w:t>and appropriately communicated?</w:t>
            </w:r>
          </w:p>
          <w:p w14:paraId="36F97CBF" w14:textId="77777777" w:rsidR="00572804" w:rsidRPr="002729B4" w:rsidRDefault="00572804" w:rsidP="00306BDD">
            <w:pPr>
              <w:pStyle w:val="BulletNormal"/>
              <w:numPr>
                <w:ilvl w:val="0"/>
                <w:numId w:val="30"/>
              </w:numPr>
              <w:tabs>
                <w:tab w:val="clear" w:pos="390"/>
                <w:tab w:val="num" w:pos="176"/>
              </w:tabs>
              <w:spacing w:after="0"/>
              <w:ind w:left="176" w:hanging="141"/>
              <w:jc w:val="both"/>
              <w:rPr>
                <w:sz w:val="12"/>
                <w:szCs w:val="12"/>
              </w:rPr>
            </w:pPr>
            <w:r>
              <w:rPr>
                <w:sz w:val="12"/>
                <w:szCs w:val="12"/>
              </w:rPr>
              <w:t>Has there been s</w:t>
            </w:r>
            <w:r w:rsidRPr="002729B4">
              <w:rPr>
                <w:sz w:val="12"/>
                <w:szCs w:val="12"/>
              </w:rPr>
              <w:t>ystematic and appropriate investigation</w:t>
            </w:r>
            <w:r>
              <w:rPr>
                <w:sz w:val="12"/>
                <w:szCs w:val="12"/>
              </w:rPr>
              <w:t xml:space="preserve"> of the problem and its context?</w:t>
            </w:r>
          </w:p>
          <w:p w14:paraId="1C338B39"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d</w:t>
            </w:r>
            <w:r w:rsidRPr="002729B4">
              <w:rPr>
                <w:sz w:val="12"/>
                <w:szCs w:val="12"/>
              </w:rPr>
              <w:t>ocumentation structure</w:t>
            </w:r>
            <w:r>
              <w:rPr>
                <w:sz w:val="12"/>
                <w:szCs w:val="12"/>
              </w:rPr>
              <w:t>d and complete?</w:t>
            </w:r>
          </w:p>
          <w:p w14:paraId="0070C966"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work readable and grammar, spelling and punctuation acceptable?</w:t>
            </w:r>
          </w:p>
          <w:p w14:paraId="01EB10AC"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the s</w:t>
            </w:r>
            <w:r w:rsidRPr="002729B4">
              <w:rPr>
                <w:sz w:val="12"/>
                <w:szCs w:val="12"/>
              </w:rPr>
              <w:t>tudent’s response to q</w:t>
            </w:r>
            <w:r>
              <w:rPr>
                <w:sz w:val="12"/>
                <w:szCs w:val="12"/>
              </w:rPr>
              <w:t>uestions during demonstration robust, clear and sufficient</w:t>
            </w:r>
            <w:r w:rsidRPr="002729B4">
              <w:rPr>
                <w:sz w:val="12"/>
                <w:szCs w:val="12"/>
              </w:rPr>
              <w:t>?</w:t>
            </w:r>
          </w:p>
          <w:p w14:paraId="31EB35F5"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l</w:t>
            </w:r>
            <w:r w:rsidRPr="002729B4">
              <w:rPr>
                <w:sz w:val="12"/>
                <w:szCs w:val="12"/>
              </w:rPr>
              <w:t>ogical argument</w:t>
            </w:r>
            <w:r>
              <w:rPr>
                <w:sz w:val="12"/>
                <w:szCs w:val="12"/>
              </w:rPr>
              <w:t>s</w:t>
            </w:r>
            <w:r w:rsidRPr="002729B4">
              <w:rPr>
                <w:sz w:val="12"/>
                <w:szCs w:val="12"/>
              </w:rPr>
              <w:t xml:space="preserve"> formalised and articulated</w:t>
            </w:r>
            <w:r>
              <w:rPr>
                <w:sz w:val="12"/>
                <w:szCs w:val="12"/>
              </w:rPr>
              <w:t>?</w:t>
            </w:r>
          </w:p>
          <w:p w14:paraId="2781C212"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Is c</w:t>
            </w:r>
            <w:r w:rsidRPr="002729B4">
              <w:rPr>
                <w:sz w:val="12"/>
                <w:szCs w:val="12"/>
              </w:rPr>
              <w:t>ommunication effective for various audiences</w:t>
            </w:r>
            <w:r>
              <w:rPr>
                <w:sz w:val="12"/>
                <w:szCs w:val="12"/>
              </w:rPr>
              <w:t>?</w:t>
            </w:r>
          </w:p>
          <w:p w14:paraId="37FEF15D"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w:t>
            </w:r>
            <w:r w:rsidRPr="002729B4">
              <w:rPr>
                <w:sz w:val="12"/>
                <w:szCs w:val="12"/>
              </w:rPr>
              <w:t xml:space="preserve"> arguments appropriately</w:t>
            </w:r>
            <w:r>
              <w:rPr>
                <w:sz w:val="12"/>
                <w:szCs w:val="12"/>
              </w:rPr>
              <w:t xml:space="preserve"> defended?</w:t>
            </w:r>
          </w:p>
          <w:p w14:paraId="4A7E3D30" w14:textId="77777777" w:rsidR="00572804" w:rsidRDefault="00572804" w:rsidP="00306BDD">
            <w:pPr>
              <w:pStyle w:val="BulletNormal"/>
              <w:tabs>
                <w:tab w:val="clear" w:pos="360"/>
                <w:tab w:val="num" w:pos="176"/>
              </w:tabs>
              <w:spacing w:after="0"/>
              <w:ind w:left="176"/>
              <w:jc w:val="both"/>
              <w:rPr>
                <w:sz w:val="12"/>
                <w:szCs w:val="12"/>
              </w:rPr>
            </w:pPr>
            <w:r w:rsidRPr="005A17D5">
              <w:rPr>
                <w:i/>
                <w:color w:val="0070C0"/>
                <w:sz w:val="12"/>
                <w:szCs w:val="12"/>
              </w:rPr>
              <w:t>Is work appropriately referenced</w:t>
            </w:r>
            <w:r>
              <w:rPr>
                <w:sz w:val="12"/>
                <w:szCs w:val="12"/>
              </w:rPr>
              <w:t>?</w:t>
            </w:r>
          </w:p>
          <w:p w14:paraId="67FE25AA" w14:textId="77777777" w:rsidR="00572804" w:rsidRDefault="00572804" w:rsidP="00306BDD">
            <w:pPr>
              <w:pStyle w:val="BulletNormal"/>
              <w:tabs>
                <w:tab w:val="clear" w:pos="360"/>
                <w:tab w:val="num" w:pos="176"/>
              </w:tabs>
              <w:spacing w:after="0"/>
              <w:ind w:left="176"/>
              <w:jc w:val="both"/>
              <w:rPr>
                <w:sz w:val="12"/>
                <w:szCs w:val="12"/>
              </w:rPr>
            </w:pPr>
            <w:r>
              <w:rPr>
                <w:sz w:val="12"/>
                <w:szCs w:val="12"/>
              </w:rPr>
              <w:t xml:space="preserve">Is the student able to </w:t>
            </w:r>
            <w:r w:rsidRPr="002729B4">
              <w:rPr>
                <w:sz w:val="12"/>
                <w:szCs w:val="12"/>
              </w:rPr>
              <w:t>discuss limitations of the work</w:t>
            </w:r>
            <w:r>
              <w:rPr>
                <w:sz w:val="12"/>
                <w:szCs w:val="12"/>
              </w:rPr>
              <w:t>?</w:t>
            </w:r>
          </w:p>
          <w:p w14:paraId="1BF7D2B0" w14:textId="77777777" w:rsidR="00572804" w:rsidRDefault="00572804" w:rsidP="00306BDD">
            <w:pPr>
              <w:pStyle w:val="BulletNormal"/>
              <w:tabs>
                <w:tab w:val="clear" w:pos="360"/>
                <w:tab w:val="num" w:pos="176"/>
              </w:tabs>
              <w:spacing w:after="0"/>
              <w:ind w:left="176"/>
              <w:jc w:val="both"/>
              <w:rPr>
                <w:sz w:val="12"/>
                <w:szCs w:val="12"/>
              </w:rPr>
            </w:pPr>
            <w:r>
              <w:rPr>
                <w:sz w:val="12"/>
                <w:szCs w:val="12"/>
              </w:rPr>
              <w:t>Did the student clearly and comprehensively defend the work and decisions made?</w:t>
            </w:r>
          </w:p>
          <w:p w14:paraId="0D5A5AF2"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documentation complete?</w:t>
            </w:r>
          </w:p>
          <w:p w14:paraId="5E5FA172" w14:textId="77777777" w:rsidR="00572804" w:rsidRPr="002729B4" w:rsidRDefault="00572804" w:rsidP="00306BDD">
            <w:pPr>
              <w:pStyle w:val="BulletNormal"/>
              <w:numPr>
                <w:ilvl w:val="0"/>
                <w:numId w:val="0"/>
              </w:numPr>
              <w:spacing w:after="0"/>
              <w:jc w:val="both"/>
              <w:rPr>
                <w:sz w:val="12"/>
                <w:szCs w:val="12"/>
              </w:rPr>
            </w:pPr>
          </w:p>
        </w:tc>
        <w:tc>
          <w:tcPr>
            <w:tcW w:w="2268" w:type="dxa"/>
            <w:vMerge/>
          </w:tcPr>
          <w:p w14:paraId="15C180B6" w14:textId="77777777" w:rsidR="00572804" w:rsidRPr="00B766E0" w:rsidRDefault="00572804" w:rsidP="00306BDD">
            <w:pPr>
              <w:tabs>
                <w:tab w:val="num" w:pos="171"/>
              </w:tabs>
              <w:jc w:val="both"/>
              <w:rPr>
                <w:rFonts w:ascii="Arial" w:hAnsi="Arial"/>
                <w:sz w:val="16"/>
              </w:rPr>
            </w:pPr>
          </w:p>
        </w:tc>
      </w:tr>
      <w:tr w:rsidR="00572804" w:rsidRPr="00B766E0" w14:paraId="4397ADCA" w14:textId="77777777" w:rsidTr="00FA164C">
        <w:trPr>
          <w:trHeight w:val="1138"/>
        </w:trPr>
        <w:tc>
          <w:tcPr>
            <w:tcW w:w="2037" w:type="dxa"/>
            <w:tcBorders>
              <w:top w:val="single" w:sz="4" w:space="0" w:color="auto"/>
              <w:left w:val="single" w:sz="4" w:space="0" w:color="auto"/>
              <w:bottom w:val="single" w:sz="4" w:space="0" w:color="auto"/>
              <w:right w:val="single" w:sz="4" w:space="0" w:color="auto"/>
            </w:tcBorders>
          </w:tcPr>
          <w:p w14:paraId="5A34750F" w14:textId="77777777" w:rsidR="00572804" w:rsidRPr="00EB5482" w:rsidRDefault="00572804" w:rsidP="00306BDD">
            <w:pPr>
              <w:jc w:val="both"/>
              <w:rPr>
                <w:rFonts w:ascii="Arial" w:hAnsi="Arial" w:cs="Arial"/>
                <w:sz w:val="16"/>
                <w:szCs w:val="16"/>
                <w:lang w:eastAsia="en-GB"/>
              </w:rPr>
            </w:pPr>
            <w:r w:rsidRPr="00EB5482">
              <w:rPr>
                <w:rFonts w:ascii="Arial" w:hAnsi="Arial" w:cs="Arial"/>
                <w:sz w:val="16"/>
                <w:szCs w:val="16"/>
                <w:lang w:eastAsia="en-GB"/>
              </w:rPr>
              <w:t>Professionalism and Opportunity</w:t>
            </w:r>
          </w:p>
          <w:p w14:paraId="297BA83A" w14:textId="77777777" w:rsidR="00572804" w:rsidRPr="00EB5482" w:rsidRDefault="00572804" w:rsidP="00306BDD">
            <w:pPr>
              <w:jc w:val="both"/>
              <w:rPr>
                <w:rFonts w:ascii="Arial" w:hAnsi="Arial" w:cs="Arial"/>
                <w:sz w:val="16"/>
                <w:szCs w:val="16"/>
                <w:lang w:eastAsia="en-GB"/>
              </w:rPr>
            </w:pPr>
          </w:p>
          <w:p w14:paraId="07F18281" w14:textId="77777777" w:rsidR="00572804" w:rsidRPr="00EB5482" w:rsidRDefault="00572804" w:rsidP="00306BDD">
            <w:pPr>
              <w:jc w:val="both"/>
              <w:rPr>
                <w:rFonts w:ascii="Arial" w:hAnsi="Arial"/>
                <w:b/>
                <w:sz w:val="16"/>
                <w:szCs w:val="16"/>
              </w:rPr>
            </w:pPr>
            <w:r w:rsidRPr="00EB5482">
              <w:rPr>
                <w:rFonts w:ascii="Arial" w:hAnsi="Arial" w:cs="Arial"/>
                <w:sz w:val="16"/>
                <w:szCs w:val="16"/>
                <w:lang w:eastAsia="en-GB"/>
              </w:rPr>
              <w:t>(</w:t>
            </w:r>
            <w:r w:rsidRPr="00EB5482">
              <w:rPr>
                <w:rFonts w:ascii="Arial" w:hAnsi="Arial" w:cs="Arial"/>
                <w:sz w:val="12"/>
                <w:szCs w:val="12"/>
                <w:lang w:eastAsia="en-GB"/>
              </w:rPr>
              <w:t>Reflect on professionalism, entrepreneurial opportunity, ethics and sustainability)</w:t>
            </w:r>
          </w:p>
          <w:p w14:paraId="572842A3" w14:textId="77777777" w:rsidR="00572804" w:rsidRPr="00EB5482" w:rsidRDefault="00572804" w:rsidP="00306BDD">
            <w:pPr>
              <w:jc w:val="both"/>
              <w:rPr>
                <w:rFonts w:ascii="Arial" w:hAnsi="Arial"/>
                <w:b/>
                <w:sz w:val="12"/>
                <w:szCs w:val="12"/>
              </w:rPr>
            </w:pPr>
          </w:p>
          <w:p w14:paraId="3E9154C3" w14:textId="77777777" w:rsidR="00572804" w:rsidRPr="00EB5482" w:rsidRDefault="00572804" w:rsidP="00306BDD">
            <w:pPr>
              <w:jc w:val="both"/>
              <w:rPr>
                <w:rFonts w:ascii="Arial" w:hAnsi="Arial"/>
                <w:b/>
                <w:sz w:val="12"/>
                <w:szCs w:val="12"/>
              </w:rPr>
            </w:pPr>
          </w:p>
          <w:p w14:paraId="686D85BE" w14:textId="77777777" w:rsidR="00572804" w:rsidRPr="00EB5482" w:rsidRDefault="00572804" w:rsidP="00306BDD">
            <w:pPr>
              <w:jc w:val="both"/>
              <w:rPr>
                <w:rFonts w:ascii="Arial" w:hAnsi="Arial"/>
                <w:b/>
                <w:sz w:val="12"/>
                <w:szCs w:val="12"/>
              </w:rPr>
            </w:pPr>
            <w:r>
              <w:rPr>
                <w:rFonts w:ascii="Arial" w:hAnsi="Arial"/>
                <w:b/>
                <w:i/>
                <w:sz w:val="12"/>
                <w:szCs w:val="12"/>
              </w:rPr>
              <w:t>Mark (1</w:t>
            </w:r>
            <w:r w:rsidRPr="002729B4">
              <w:rPr>
                <w:rFonts w:ascii="Arial" w:hAnsi="Arial"/>
                <w:b/>
                <w:i/>
                <w:sz w:val="12"/>
                <w:szCs w:val="12"/>
              </w:rPr>
              <w:t>0%)</w:t>
            </w:r>
          </w:p>
        </w:tc>
        <w:tc>
          <w:tcPr>
            <w:tcW w:w="5528" w:type="dxa"/>
            <w:gridSpan w:val="2"/>
            <w:tcBorders>
              <w:top w:val="single" w:sz="4" w:space="0" w:color="auto"/>
              <w:left w:val="single" w:sz="4" w:space="0" w:color="auto"/>
              <w:bottom w:val="single" w:sz="4" w:space="0" w:color="auto"/>
            </w:tcBorders>
          </w:tcPr>
          <w:p w14:paraId="4CB0C01C" w14:textId="77777777" w:rsidR="00572804" w:rsidRPr="001145B7" w:rsidRDefault="00572804" w:rsidP="00306BDD">
            <w:pPr>
              <w:pStyle w:val="BulletNormal"/>
              <w:tabs>
                <w:tab w:val="clear" w:pos="360"/>
                <w:tab w:val="num" w:pos="176"/>
              </w:tabs>
              <w:spacing w:after="0"/>
              <w:ind w:left="176"/>
              <w:jc w:val="both"/>
              <w:rPr>
                <w:i/>
                <w:color w:val="0070C0"/>
                <w:sz w:val="12"/>
                <w:szCs w:val="12"/>
              </w:rPr>
            </w:pPr>
            <w:r w:rsidRPr="001145B7">
              <w:rPr>
                <w:i/>
                <w:color w:val="0070C0"/>
                <w:sz w:val="12"/>
                <w:szCs w:val="12"/>
              </w:rPr>
              <w:t xml:space="preserve">Does the solution meet or have the potential to meet a real need in a wider context? </w:t>
            </w:r>
          </w:p>
          <w:p w14:paraId="33C6D634" w14:textId="77777777" w:rsidR="00572804" w:rsidRPr="006527ED" w:rsidRDefault="00572804" w:rsidP="00306BDD">
            <w:pPr>
              <w:numPr>
                <w:ilvl w:val="0"/>
                <w:numId w:val="31"/>
              </w:numPr>
              <w:tabs>
                <w:tab w:val="num" w:pos="142"/>
                <w:tab w:val="num" w:pos="176"/>
              </w:tabs>
              <w:ind w:left="176" w:hanging="142"/>
              <w:jc w:val="both"/>
              <w:rPr>
                <w:rFonts w:ascii="Arial" w:hAnsi="Arial"/>
                <w:sz w:val="12"/>
                <w:szCs w:val="12"/>
              </w:rPr>
            </w:pPr>
            <w:r w:rsidRPr="006527ED">
              <w:rPr>
                <w:rFonts w:ascii="Arial" w:hAnsi="Arial"/>
                <w:sz w:val="12"/>
                <w:szCs w:val="12"/>
              </w:rPr>
              <w:t xml:space="preserve">Is there any evidence of entrepreneurial activity? </w:t>
            </w:r>
          </w:p>
          <w:p w14:paraId="6E144F2C" w14:textId="77777777" w:rsidR="00572804" w:rsidRPr="006527ED"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Has commercial, social or academic opportunity been adequately explored?</w:t>
            </w:r>
          </w:p>
          <w:p w14:paraId="1C2E335D" w14:textId="77777777" w:rsidR="00572804" w:rsidRPr="00616AE7" w:rsidRDefault="00572804" w:rsidP="00306BDD">
            <w:pPr>
              <w:pStyle w:val="BulletNormal"/>
              <w:tabs>
                <w:tab w:val="clear" w:pos="360"/>
                <w:tab w:val="num" w:pos="176"/>
              </w:tabs>
              <w:spacing w:after="0"/>
              <w:ind w:left="176"/>
              <w:jc w:val="both"/>
              <w:rPr>
                <w:sz w:val="12"/>
                <w:szCs w:val="12"/>
              </w:rPr>
            </w:pPr>
            <w:r w:rsidRPr="00616AE7">
              <w:rPr>
                <w:sz w:val="12"/>
                <w:szCs w:val="12"/>
              </w:rPr>
              <w:t>Are the social implications considered?</w:t>
            </w:r>
          </w:p>
          <w:p w14:paraId="33752B50" w14:textId="77777777" w:rsidR="00572804" w:rsidRPr="00EB5482" w:rsidRDefault="00572804" w:rsidP="00306BDD">
            <w:pPr>
              <w:pStyle w:val="BulletNormal"/>
              <w:tabs>
                <w:tab w:val="clear" w:pos="360"/>
                <w:tab w:val="num" w:pos="144"/>
                <w:tab w:val="num" w:pos="176"/>
              </w:tabs>
              <w:spacing w:after="0"/>
              <w:ind w:left="176"/>
              <w:jc w:val="both"/>
              <w:rPr>
                <w:sz w:val="12"/>
                <w:szCs w:val="12"/>
              </w:rPr>
            </w:pPr>
            <w:r w:rsidRPr="00EB5482">
              <w:rPr>
                <w:sz w:val="12"/>
                <w:szCs w:val="12"/>
              </w:rPr>
              <w:t xml:space="preserve"> Is there sufficient understanding and adherence to professional, legal, moral and ethical issues</w:t>
            </w:r>
          </w:p>
          <w:p w14:paraId="310B5C34" w14:textId="77777777" w:rsidR="00572804" w:rsidRPr="002729B4" w:rsidRDefault="00572804" w:rsidP="00306BDD">
            <w:pPr>
              <w:pStyle w:val="BulletNormal"/>
              <w:tabs>
                <w:tab w:val="clear" w:pos="360"/>
                <w:tab w:val="num" w:pos="176"/>
              </w:tabs>
              <w:spacing w:after="0"/>
              <w:ind w:left="176"/>
              <w:jc w:val="both"/>
              <w:rPr>
                <w:sz w:val="12"/>
                <w:szCs w:val="12"/>
              </w:rPr>
            </w:pPr>
            <w:r>
              <w:rPr>
                <w:sz w:val="12"/>
                <w:szCs w:val="12"/>
              </w:rPr>
              <w:t>Are there r</w:t>
            </w:r>
            <w:r w:rsidRPr="002729B4">
              <w:rPr>
                <w:sz w:val="12"/>
                <w:szCs w:val="12"/>
              </w:rPr>
              <w:t>eflections on key issues such as entrepreneurship, employability, professionalism</w:t>
            </w:r>
            <w:r>
              <w:rPr>
                <w:sz w:val="12"/>
                <w:szCs w:val="12"/>
              </w:rPr>
              <w:t>?</w:t>
            </w:r>
          </w:p>
          <w:p w14:paraId="1BDCFCF3"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Are environmental issues appropriately explored?</w:t>
            </w:r>
          </w:p>
          <w:p w14:paraId="07E0C9C0"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Has sustainability been explored?</w:t>
            </w:r>
          </w:p>
          <w:p w14:paraId="55A88B90"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Have ethics been a concern especially during requirements elicitation?</w:t>
            </w:r>
          </w:p>
          <w:p w14:paraId="3DFEF1B9"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Pr>
                <w:rFonts w:ascii="Arial" w:hAnsi="Arial"/>
                <w:sz w:val="12"/>
                <w:szCs w:val="12"/>
              </w:rPr>
              <w:t xml:space="preserve">Have any ethical dilemmas occurred and have </w:t>
            </w:r>
            <w:r w:rsidR="001B2566">
              <w:rPr>
                <w:rFonts w:ascii="Arial" w:hAnsi="Arial"/>
                <w:sz w:val="12"/>
                <w:szCs w:val="12"/>
              </w:rPr>
              <w:t>they been appropriately dealt</w:t>
            </w:r>
            <w:r>
              <w:rPr>
                <w:rFonts w:ascii="Arial" w:hAnsi="Arial"/>
                <w:sz w:val="12"/>
                <w:szCs w:val="12"/>
              </w:rPr>
              <w:t xml:space="preserve"> with?</w:t>
            </w:r>
          </w:p>
          <w:p w14:paraId="788C1AF3" w14:textId="77777777" w:rsidR="00572804" w:rsidRDefault="00572804" w:rsidP="00306BDD">
            <w:pPr>
              <w:numPr>
                <w:ilvl w:val="0"/>
                <w:numId w:val="31"/>
              </w:numPr>
              <w:tabs>
                <w:tab w:val="num" w:pos="142"/>
                <w:tab w:val="num" w:pos="176"/>
              </w:tabs>
              <w:ind w:left="176" w:hanging="142"/>
              <w:jc w:val="both"/>
              <w:rPr>
                <w:rFonts w:ascii="Arial" w:hAnsi="Arial"/>
                <w:sz w:val="12"/>
                <w:szCs w:val="12"/>
              </w:rPr>
            </w:pPr>
            <w:r w:rsidRPr="00F315D1">
              <w:rPr>
                <w:rFonts w:ascii="Arial" w:hAnsi="Arial"/>
                <w:sz w:val="12"/>
                <w:szCs w:val="12"/>
              </w:rPr>
              <w:t>Have legal issues been considered?</w:t>
            </w:r>
          </w:p>
          <w:p w14:paraId="31F2C6D4" w14:textId="77777777" w:rsidR="00572804" w:rsidRPr="00F315D1" w:rsidRDefault="00572804" w:rsidP="00306BDD">
            <w:pPr>
              <w:tabs>
                <w:tab w:val="num" w:pos="720"/>
              </w:tabs>
              <w:ind w:left="176"/>
              <w:jc w:val="both"/>
              <w:rPr>
                <w:rFonts w:ascii="Arial" w:hAnsi="Arial"/>
                <w:sz w:val="12"/>
                <w:szCs w:val="12"/>
              </w:rPr>
            </w:pPr>
          </w:p>
        </w:tc>
        <w:tc>
          <w:tcPr>
            <w:tcW w:w="2268" w:type="dxa"/>
            <w:vMerge/>
          </w:tcPr>
          <w:p w14:paraId="49C271E1" w14:textId="77777777" w:rsidR="00572804" w:rsidRPr="00B766E0" w:rsidRDefault="00572804" w:rsidP="00306BDD">
            <w:pPr>
              <w:pStyle w:val="BulletNormal"/>
              <w:numPr>
                <w:ilvl w:val="0"/>
                <w:numId w:val="0"/>
              </w:numPr>
              <w:tabs>
                <w:tab w:val="num" w:pos="171"/>
              </w:tabs>
              <w:jc w:val="both"/>
            </w:pPr>
          </w:p>
        </w:tc>
      </w:tr>
      <w:tr w:rsidR="00572804" w:rsidRPr="00B766E0" w14:paraId="3206F927" w14:textId="77777777" w:rsidTr="00FA164C">
        <w:trPr>
          <w:trHeight w:val="976"/>
        </w:trPr>
        <w:tc>
          <w:tcPr>
            <w:tcW w:w="2037" w:type="dxa"/>
            <w:tcBorders>
              <w:top w:val="single" w:sz="4" w:space="0" w:color="auto"/>
              <w:left w:val="single" w:sz="4" w:space="0" w:color="auto"/>
              <w:bottom w:val="single" w:sz="4" w:space="0" w:color="auto"/>
              <w:right w:val="single" w:sz="4" w:space="0" w:color="auto"/>
            </w:tcBorders>
          </w:tcPr>
          <w:p w14:paraId="2CF2EB30" w14:textId="77777777" w:rsidR="00572804" w:rsidRPr="00EB5482" w:rsidRDefault="00572804" w:rsidP="00306BDD">
            <w:pPr>
              <w:jc w:val="both"/>
              <w:rPr>
                <w:rFonts w:ascii="Arial" w:hAnsi="Arial" w:cs="Arial"/>
                <w:sz w:val="16"/>
                <w:szCs w:val="16"/>
                <w:lang w:eastAsia="en-GB"/>
              </w:rPr>
            </w:pPr>
            <w:r w:rsidRPr="00EB5482">
              <w:rPr>
                <w:rFonts w:ascii="Arial" w:hAnsi="Arial" w:cs="Arial"/>
                <w:sz w:val="16"/>
                <w:szCs w:val="16"/>
                <w:lang w:eastAsia="en-GB"/>
              </w:rPr>
              <w:t>Innovation</w:t>
            </w:r>
          </w:p>
          <w:p w14:paraId="7E354AE1" w14:textId="77777777" w:rsidR="00572804" w:rsidRPr="00EB5482" w:rsidRDefault="00572804" w:rsidP="00306BDD">
            <w:pPr>
              <w:jc w:val="both"/>
              <w:rPr>
                <w:rFonts w:ascii="Arial" w:hAnsi="Arial" w:cs="Arial"/>
                <w:sz w:val="16"/>
                <w:szCs w:val="16"/>
                <w:lang w:eastAsia="en-GB"/>
              </w:rPr>
            </w:pPr>
          </w:p>
          <w:p w14:paraId="5D868DA7" w14:textId="77777777" w:rsidR="00572804" w:rsidRDefault="00572804" w:rsidP="00306BDD">
            <w:pPr>
              <w:jc w:val="both"/>
              <w:rPr>
                <w:rFonts w:ascii="Arial" w:hAnsi="Arial" w:cs="Arial"/>
                <w:sz w:val="12"/>
                <w:szCs w:val="12"/>
                <w:lang w:eastAsia="en-GB"/>
              </w:rPr>
            </w:pPr>
            <w:r w:rsidRPr="00EB5482">
              <w:rPr>
                <w:rFonts w:ascii="Arial" w:hAnsi="Arial" w:cs="Arial"/>
                <w:sz w:val="12"/>
                <w:szCs w:val="12"/>
                <w:lang w:eastAsia="en-GB"/>
              </w:rPr>
              <w:t>(Demonstrate innovation and creativity)</w:t>
            </w:r>
          </w:p>
          <w:p w14:paraId="0DF51983" w14:textId="77777777" w:rsidR="00572804" w:rsidRDefault="00572804" w:rsidP="00306BDD">
            <w:pPr>
              <w:jc w:val="both"/>
              <w:rPr>
                <w:rFonts w:ascii="Arial" w:hAnsi="Arial" w:cs="Arial"/>
                <w:sz w:val="12"/>
                <w:szCs w:val="12"/>
                <w:lang w:eastAsia="en-GB"/>
              </w:rPr>
            </w:pPr>
          </w:p>
          <w:p w14:paraId="0EE061E7" w14:textId="77777777" w:rsidR="00572804" w:rsidRDefault="00572804" w:rsidP="00306BDD">
            <w:pPr>
              <w:jc w:val="both"/>
              <w:rPr>
                <w:rFonts w:ascii="Arial" w:hAnsi="Arial" w:cs="Arial"/>
                <w:sz w:val="12"/>
                <w:szCs w:val="12"/>
                <w:lang w:eastAsia="en-GB"/>
              </w:rPr>
            </w:pPr>
            <w:r>
              <w:rPr>
                <w:rFonts w:ascii="Arial" w:hAnsi="Arial"/>
                <w:b/>
                <w:i/>
                <w:sz w:val="12"/>
                <w:szCs w:val="12"/>
              </w:rPr>
              <w:t>Mark (1</w:t>
            </w:r>
            <w:r w:rsidRPr="002729B4">
              <w:rPr>
                <w:rFonts w:ascii="Arial" w:hAnsi="Arial"/>
                <w:b/>
                <w:i/>
                <w:sz w:val="12"/>
                <w:szCs w:val="12"/>
              </w:rPr>
              <w:t>0%)</w:t>
            </w:r>
          </w:p>
          <w:p w14:paraId="51188DF2" w14:textId="77777777" w:rsidR="00572804" w:rsidRPr="00EB5482" w:rsidRDefault="00572804" w:rsidP="00306BDD">
            <w:pPr>
              <w:jc w:val="both"/>
              <w:rPr>
                <w:rFonts w:ascii="Arial" w:hAnsi="Arial" w:cs="Arial"/>
                <w:sz w:val="12"/>
                <w:szCs w:val="12"/>
                <w:lang w:eastAsia="en-GB"/>
              </w:rPr>
            </w:pPr>
          </w:p>
        </w:tc>
        <w:tc>
          <w:tcPr>
            <w:tcW w:w="5528" w:type="dxa"/>
            <w:gridSpan w:val="2"/>
            <w:tcBorders>
              <w:top w:val="single" w:sz="4" w:space="0" w:color="auto"/>
              <w:left w:val="single" w:sz="4" w:space="0" w:color="auto"/>
              <w:bottom w:val="single" w:sz="4" w:space="0" w:color="auto"/>
            </w:tcBorders>
          </w:tcPr>
          <w:p w14:paraId="360A4B24"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novelty evident</w:t>
            </w:r>
            <w:r w:rsidRPr="002729B4">
              <w:rPr>
                <w:sz w:val="12"/>
                <w:szCs w:val="12"/>
              </w:rPr>
              <w:t xml:space="preserve"> in </w:t>
            </w:r>
            <w:r>
              <w:rPr>
                <w:sz w:val="12"/>
                <w:szCs w:val="12"/>
              </w:rPr>
              <w:t>the processes deployed in the project?</w:t>
            </w:r>
          </w:p>
          <w:p w14:paraId="43F16FD5" w14:textId="77777777" w:rsidR="00572804" w:rsidRDefault="00572804" w:rsidP="00306BDD">
            <w:pPr>
              <w:pStyle w:val="BulletNormal"/>
              <w:tabs>
                <w:tab w:val="clear" w:pos="360"/>
                <w:tab w:val="num" w:pos="176"/>
              </w:tabs>
              <w:spacing w:after="0"/>
              <w:ind w:left="176"/>
              <w:jc w:val="both"/>
              <w:rPr>
                <w:sz w:val="12"/>
                <w:szCs w:val="12"/>
              </w:rPr>
            </w:pPr>
            <w:r>
              <w:rPr>
                <w:sz w:val="12"/>
                <w:szCs w:val="12"/>
              </w:rPr>
              <w:t xml:space="preserve">Is </w:t>
            </w:r>
            <w:r w:rsidRPr="002729B4">
              <w:rPr>
                <w:sz w:val="12"/>
                <w:szCs w:val="12"/>
              </w:rPr>
              <w:t>Innovation</w:t>
            </w:r>
            <w:r>
              <w:rPr>
                <w:sz w:val="12"/>
                <w:szCs w:val="12"/>
              </w:rPr>
              <w:t xml:space="preserve"> evident</w:t>
            </w:r>
            <w:r w:rsidRPr="002729B4">
              <w:rPr>
                <w:sz w:val="12"/>
                <w:szCs w:val="12"/>
              </w:rPr>
              <w:t xml:space="preserve"> in </w:t>
            </w:r>
            <w:r>
              <w:rPr>
                <w:sz w:val="12"/>
                <w:szCs w:val="12"/>
              </w:rPr>
              <w:t>the work products produced by the project?</w:t>
            </w:r>
          </w:p>
          <w:p w14:paraId="205C0A5C" w14:textId="77777777" w:rsidR="00572804" w:rsidRDefault="00572804" w:rsidP="00306BDD">
            <w:pPr>
              <w:pStyle w:val="BulletNormal"/>
              <w:tabs>
                <w:tab w:val="clear" w:pos="360"/>
                <w:tab w:val="num" w:pos="176"/>
              </w:tabs>
              <w:spacing w:after="0"/>
              <w:ind w:left="176"/>
              <w:jc w:val="both"/>
              <w:rPr>
                <w:sz w:val="12"/>
                <w:szCs w:val="12"/>
              </w:rPr>
            </w:pPr>
            <w:r>
              <w:rPr>
                <w:sz w:val="12"/>
                <w:szCs w:val="12"/>
              </w:rPr>
              <w:t>Is originality displayed during problem solving?</w:t>
            </w:r>
          </w:p>
          <w:p w14:paraId="060625F2" w14:textId="77777777" w:rsidR="00572804" w:rsidRDefault="00572804" w:rsidP="00306BDD">
            <w:pPr>
              <w:pStyle w:val="BulletNormal"/>
              <w:tabs>
                <w:tab w:val="clear" w:pos="360"/>
                <w:tab w:val="num" w:pos="176"/>
              </w:tabs>
              <w:spacing w:after="0"/>
              <w:ind w:left="176"/>
              <w:jc w:val="both"/>
              <w:rPr>
                <w:sz w:val="12"/>
                <w:szCs w:val="12"/>
              </w:rPr>
            </w:pPr>
            <w:r>
              <w:rPr>
                <w:sz w:val="12"/>
                <w:szCs w:val="12"/>
              </w:rPr>
              <w:t>Are there any inventive steps in process or product?</w:t>
            </w:r>
          </w:p>
          <w:p w14:paraId="34EA6312" w14:textId="77777777" w:rsidR="00572804" w:rsidRPr="00A46532" w:rsidRDefault="00572804" w:rsidP="00306BDD">
            <w:pPr>
              <w:pStyle w:val="BulletNormal"/>
              <w:tabs>
                <w:tab w:val="clear" w:pos="360"/>
                <w:tab w:val="num" w:pos="176"/>
              </w:tabs>
              <w:spacing w:after="0"/>
              <w:ind w:left="176"/>
              <w:jc w:val="both"/>
              <w:rPr>
                <w:sz w:val="12"/>
                <w:szCs w:val="12"/>
              </w:rPr>
            </w:pPr>
            <w:r>
              <w:rPr>
                <w:sz w:val="12"/>
                <w:szCs w:val="12"/>
              </w:rPr>
              <w:t>Have techniques been utilised creatively?</w:t>
            </w:r>
          </w:p>
        </w:tc>
        <w:tc>
          <w:tcPr>
            <w:tcW w:w="2268" w:type="dxa"/>
            <w:vMerge/>
            <w:tcBorders>
              <w:bottom w:val="single" w:sz="4" w:space="0" w:color="auto"/>
            </w:tcBorders>
          </w:tcPr>
          <w:p w14:paraId="1EE77F2F" w14:textId="77777777" w:rsidR="00572804" w:rsidRPr="00B766E0" w:rsidRDefault="00572804" w:rsidP="00306BDD">
            <w:pPr>
              <w:pStyle w:val="BulletNormal"/>
              <w:numPr>
                <w:ilvl w:val="0"/>
                <w:numId w:val="0"/>
              </w:numPr>
              <w:tabs>
                <w:tab w:val="num" w:pos="171"/>
              </w:tabs>
              <w:jc w:val="both"/>
            </w:pPr>
          </w:p>
        </w:tc>
      </w:tr>
      <w:tr w:rsidR="00572804" w:rsidRPr="00B766E0" w14:paraId="6C0B83F0" w14:textId="77777777" w:rsidTr="00FA164C">
        <w:trPr>
          <w:trHeight w:val="693"/>
        </w:trPr>
        <w:tc>
          <w:tcPr>
            <w:tcW w:w="5310" w:type="dxa"/>
            <w:gridSpan w:val="2"/>
            <w:tcBorders>
              <w:top w:val="single" w:sz="4" w:space="0" w:color="auto"/>
              <w:bottom w:val="single" w:sz="4" w:space="0" w:color="auto"/>
            </w:tcBorders>
          </w:tcPr>
          <w:p w14:paraId="50912728" w14:textId="77777777" w:rsidR="00572804" w:rsidRPr="00614B98" w:rsidRDefault="00572804" w:rsidP="00306BDD">
            <w:pPr>
              <w:pStyle w:val="BulletNormal"/>
              <w:numPr>
                <w:ilvl w:val="0"/>
                <w:numId w:val="0"/>
              </w:numPr>
              <w:spacing w:before="60"/>
              <w:jc w:val="both"/>
              <w:rPr>
                <w:b/>
                <w:szCs w:val="16"/>
              </w:rPr>
            </w:pPr>
            <w:r>
              <w:rPr>
                <w:b/>
                <w:szCs w:val="16"/>
              </w:rPr>
              <w:t xml:space="preserve">Examiner’s Mark </w:t>
            </w:r>
            <w:r w:rsidRPr="00614B98">
              <w:rPr>
                <w:b/>
                <w:szCs w:val="16"/>
              </w:rPr>
              <w:t>(100%)</w:t>
            </w:r>
          </w:p>
          <w:p w14:paraId="6B980923" w14:textId="77777777" w:rsidR="00572804" w:rsidRPr="00614B98" w:rsidRDefault="00572804" w:rsidP="00306BDD">
            <w:pPr>
              <w:pStyle w:val="BulletNormal"/>
              <w:numPr>
                <w:ilvl w:val="0"/>
                <w:numId w:val="0"/>
              </w:numPr>
              <w:jc w:val="both"/>
              <w:rPr>
                <w:b/>
                <w:szCs w:val="16"/>
              </w:rPr>
            </w:pPr>
          </w:p>
        </w:tc>
        <w:tc>
          <w:tcPr>
            <w:tcW w:w="4523" w:type="dxa"/>
            <w:gridSpan w:val="2"/>
            <w:tcBorders>
              <w:top w:val="single" w:sz="4" w:space="0" w:color="auto"/>
              <w:bottom w:val="single" w:sz="4" w:space="0" w:color="auto"/>
            </w:tcBorders>
          </w:tcPr>
          <w:p w14:paraId="42A37B3A" w14:textId="77777777" w:rsidR="00572804" w:rsidRPr="00614B98" w:rsidRDefault="00572804" w:rsidP="00306BDD">
            <w:pPr>
              <w:pStyle w:val="BulletNormal"/>
              <w:numPr>
                <w:ilvl w:val="0"/>
                <w:numId w:val="0"/>
              </w:numPr>
              <w:jc w:val="both"/>
              <w:rPr>
                <w:b/>
                <w:szCs w:val="16"/>
              </w:rPr>
            </w:pPr>
            <w:r w:rsidRPr="00614B98">
              <w:rPr>
                <w:b/>
                <w:szCs w:val="16"/>
              </w:rPr>
              <w:t>Agreed Final Mark (100%)</w:t>
            </w:r>
          </w:p>
          <w:p w14:paraId="14BB2F1F" w14:textId="77777777" w:rsidR="00572804" w:rsidRPr="00614B98" w:rsidRDefault="00572804" w:rsidP="00306BDD">
            <w:pPr>
              <w:pStyle w:val="BulletNormal"/>
              <w:numPr>
                <w:ilvl w:val="0"/>
                <w:numId w:val="0"/>
              </w:numPr>
              <w:jc w:val="both"/>
              <w:rPr>
                <w:b/>
                <w:szCs w:val="16"/>
              </w:rPr>
            </w:pPr>
          </w:p>
        </w:tc>
      </w:tr>
    </w:tbl>
    <w:p w14:paraId="10D17990" w14:textId="77777777" w:rsidR="00572804" w:rsidRDefault="00572804" w:rsidP="00306BDD">
      <w:pPr>
        <w:jc w:val="both"/>
      </w:pPr>
    </w:p>
    <w:p w14:paraId="4F314807" w14:textId="77777777" w:rsidR="001D28B3" w:rsidRPr="00173E55" w:rsidRDefault="001D28B3" w:rsidP="00306BDD">
      <w:pPr>
        <w:jc w:val="both"/>
        <w:rPr>
          <w:rFonts w:ascii="Arial" w:hAnsi="Arial"/>
          <w:b/>
        </w:rPr>
      </w:pPr>
    </w:p>
    <w:p w14:paraId="30A50FA8" w14:textId="77777777" w:rsidR="00822118" w:rsidRPr="00506036" w:rsidRDefault="00822118" w:rsidP="00306BDD">
      <w:pPr>
        <w:widowControl w:val="0"/>
        <w:autoSpaceDE w:val="0"/>
        <w:autoSpaceDN w:val="0"/>
        <w:adjustRightInd w:val="0"/>
        <w:spacing w:after="240" w:line="360" w:lineRule="atLeast"/>
        <w:jc w:val="both"/>
        <w:rPr>
          <w:rFonts w:ascii="Times Roman" w:hAnsi="Times Roman" w:cs="Times Roman"/>
          <w:color w:val="000000"/>
          <w:szCs w:val="24"/>
          <w:lang w:val="en-US" w:eastAsia="ja-JP"/>
        </w:rPr>
      </w:pPr>
    </w:p>
    <w:sectPr w:rsidR="00822118" w:rsidRPr="00506036" w:rsidSect="00CE20A9">
      <w:headerReference w:type="default" r:id="rId10"/>
      <w:footerReference w:type="even" r:id="rId11"/>
      <w:footerReference w:type="default" r:id="rId12"/>
      <w:pgSz w:w="12240" w:h="15840"/>
      <w:pgMar w:top="1440" w:right="1800" w:bottom="1440" w:left="180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BE5E61" w14:textId="77777777" w:rsidR="00853DF8" w:rsidRDefault="00853DF8" w:rsidP="00CE20A9">
      <w:r>
        <w:separator/>
      </w:r>
    </w:p>
  </w:endnote>
  <w:endnote w:type="continuationSeparator" w:id="0">
    <w:p w14:paraId="1EB2E28F" w14:textId="77777777" w:rsidR="00853DF8" w:rsidRDefault="00853DF8" w:rsidP="00CE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imes Roman">
    <w:altName w:val="Times New Roman"/>
    <w:charset w:val="00"/>
    <w:family w:val="auto"/>
    <w:pitch w:val="variable"/>
    <w:sig w:usb0="E00002FF" w:usb1="5000205A" w:usb2="00000000" w:usb3="00000000" w:csb0="0000019F" w:csb1="00000000"/>
  </w:font>
  <w:font w:name="SymbolM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E87F2" w14:textId="77777777" w:rsidR="00BF5BFD" w:rsidRDefault="00BF5BFD" w:rsidP="009C178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325A96" w14:textId="77777777" w:rsidR="00BF5BFD" w:rsidRDefault="00BF5B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351AB3" w14:textId="585E9AB4" w:rsidR="00BF5BFD" w:rsidRDefault="00BF5BFD" w:rsidP="0068146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14:paraId="594E2635" w14:textId="77777777" w:rsidR="00BF5BFD" w:rsidRDefault="00BF5B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FC04EF" w14:textId="77777777" w:rsidR="00853DF8" w:rsidRDefault="00853DF8" w:rsidP="00CE20A9">
      <w:r>
        <w:separator/>
      </w:r>
    </w:p>
  </w:footnote>
  <w:footnote w:type="continuationSeparator" w:id="0">
    <w:p w14:paraId="34DDF438" w14:textId="77777777" w:rsidR="00853DF8" w:rsidRDefault="00853DF8" w:rsidP="00CE20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81623C" w14:textId="77777777" w:rsidR="00BF5BFD" w:rsidRPr="00962DC1" w:rsidRDefault="00BF5BFD">
    <w:pPr>
      <w:pStyle w:val="Header"/>
      <w:rPr>
        <w:b/>
        <w:color w:val="FF0000"/>
      </w:rPr>
      <w:pPrChange w:id="197" w:author="kenny adamson" w:date="2018-09-17T14:15:00Z">
        <w:pPr>
          <w:pStyle w:val="Header"/>
          <w:jc w:val="center"/>
        </w:pPr>
      </w:pPrChange>
    </w:pPr>
    <w:del w:id="198" w:author="kenny adamson" w:date="2018-09-17T14:15:00Z">
      <w:r w:rsidRPr="00962DC1" w:rsidDel="0090334D">
        <w:rPr>
          <w:b/>
          <w:color w:val="FF0000"/>
        </w:rPr>
        <w:delText>DRAFT</w:delText>
      </w:r>
    </w:del>
    <w:del w:id="199" w:author="kenny adamson" w:date="2018-09-17T14:14:00Z">
      <w:r w:rsidRPr="00962DC1" w:rsidDel="0090334D">
        <w:rPr>
          <w:b/>
          <w:color w:val="FF0000"/>
        </w:rPr>
        <w:delText>.</w:delText>
      </w:r>
    </w:del>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0000000D"/>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0000000E"/>
    <w:lvl w:ilvl="0" w:tplc="00000515">
      <w:start w:val="2"/>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0000000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00000010"/>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00000011"/>
    <w:lvl w:ilvl="0" w:tplc="00000641">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00000012"/>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00000013"/>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00000014"/>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00000015"/>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00000016"/>
    <w:lvl w:ilvl="0" w:tplc="0000083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00000017"/>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00000018"/>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10A83541"/>
    <w:multiLevelType w:val="hybridMultilevel"/>
    <w:tmpl w:val="9AECC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1D9D4B76"/>
    <w:multiLevelType w:val="hybridMultilevel"/>
    <w:tmpl w:val="76AE8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21D6D76"/>
    <w:multiLevelType w:val="multilevel"/>
    <w:tmpl w:val="0BCE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C4EF7"/>
    <w:multiLevelType w:val="hybridMultilevel"/>
    <w:tmpl w:val="1C64A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4C656AC"/>
    <w:multiLevelType w:val="hybridMultilevel"/>
    <w:tmpl w:val="B8842264"/>
    <w:lvl w:ilvl="0" w:tplc="CE5E8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68E1A94"/>
    <w:multiLevelType w:val="singleLevel"/>
    <w:tmpl w:val="3920EC3C"/>
    <w:lvl w:ilvl="0">
      <w:start w:val="1"/>
      <w:numFmt w:val="bullet"/>
      <w:pStyle w:val="BulletNormal"/>
      <w:lvlText w:val=""/>
      <w:lvlJc w:val="left"/>
      <w:pPr>
        <w:tabs>
          <w:tab w:val="num" w:pos="360"/>
        </w:tabs>
        <w:ind w:left="144" w:hanging="144"/>
      </w:pPr>
      <w:rPr>
        <w:rFonts w:ascii="Symbol" w:hAnsi="Symbol" w:hint="default"/>
      </w:rPr>
    </w:lvl>
  </w:abstractNum>
  <w:abstractNum w:abstractNumId="30" w15:restartNumberingAfterBreak="0">
    <w:nsid w:val="3BB37CAF"/>
    <w:multiLevelType w:val="multilevel"/>
    <w:tmpl w:val="4FE6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F7954"/>
    <w:multiLevelType w:val="hybridMultilevel"/>
    <w:tmpl w:val="9BF0D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A96A41"/>
    <w:multiLevelType w:val="hybridMultilevel"/>
    <w:tmpl w:val="F44002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89758D9"/>
    <w:multiLevelType w:val="hybridMultilevel"/>
    <w:tmpl w:val="7BF6F52E"/>
    <w:lvl w:ilvl="0" w:tplc="04090001">
      <w:start w:val="1"/>
      <w:numFmt w:val="bullet"/>
      <w:lvlText w:val=""/>
      <w:lvlJc w:val="left"/>
      <w:pPr>
        <w:tabs>
          <w:tab w:val="num" w:pos="390"/>
        </w:tabs>
        <w:ind w:left="390" w:hanging="360"/>
      </w:pPr>
      <w:rPr>
        <w:rFonts w:ascii="Symbol" w:hAnsi="Symbol" w:hint="default"/>
      </w:rPr>
    </w:lvl>
    <w:lvl w:ilvl="1" w:tplc="04090003" w:tentative="1">
      <w:start w:val="1"/>
      <w:numFmt w:val="bullet"/>
      <w:lvlText w:val="o"/>
      <w:lvlJc w:val="left"/>
      <w:pPr>
        <w:tabs>
          <w:tab w:val="num" w:pos="1110"/>
        </w:tabs>
        <w:ind w:left="1110" w:hanging="360"/>
      </w:pPr>
      <w:rPr>
        <w:rFonts w:ascii="Courier New" w:hAnsi="Courier New" w:cs="Courier New" w:hint="default"/>
      </w:rPr>
    </w:lvl>
    <w:lvl w:ilvl="2" w:tplc="04090005" w:tentative="1">
      <w:start w:val="1"/>
      <w:numFmt w:val="bullet"/>
      <w:lvlText w:val=""/>
      <w:lvlJc w:val="left"/>
      <w:pPr>
        <w:tabs>
          <w:tab w:val="num" w:pos="1830"/>
        </w:tabs>
        <w:ind w:left="1830" w:hanging="360"/>
      </w:pPr>
      <w:rPr>
        <w:rFonts w:ascii="Wingdings" w:hAnsi="Wingdings" w:hint="default"/>
      </w:rPr>
    </w:lvl>
    <w:lvl w:ilvl="3" w:tplc="04090001" w:tentative="1">
      <w:start w:val="1"/>
      <w:numFmt w:val="bullet"/>
      <w:lvlText w:val=""/>
      <w:lvlJc w:val="left"/>
      <w:pPr>
        <w:tabs>
          <w:tab w:val="num" w:pos="2550"/>
        </w:tabs>
        <w:ind w:left="2550" w:hanging="360"/>
      </w:pPr>
      <w:rPr>
        <w:rFonts w:ascii="Symbol" w:hAnsi="Symbol" w:hint="default"/>
      </w:rPr>
    </w:lvl>
    <w:lvl w:ilvl="4" w:tplc="04090003" w:tentative="1">
      <w:start w:val="1"/>
      <w:numFmt w:val="bullet"/>
      <w:lvlText w:val="o"/>
      <w:lvlJc w:val="left"/>
      <w:pPr>
        <w:tabs>
          <w:tab w:val="num" w:pos="3270"/>
        </w:tabs>
        <w:ind w:left="3270" w:hanging="360"/>
      </w:pPr>
      <w:rPr>
        <w:rFonts w:ascii="Courier New" w:hAnsi="Courier New" w:cs="Courier New" w:hint="default"/>
      </w:rPr>
    </w:lvl>
    <w:lvl w:ilvl="5" w:tplc="04090005" w:tentative="1">
      <w:start w:val="1"/>
      <w:numFmt w:val="bullet"/>
      <w:lvlText w:val=""/>
      <w:lvlJc w:val="left"/>
      <w:pPr>
        <w:tabs>
          <w:tab w:val="num" w:pos="3990"/>
        </w:tabs>
        <w:ind w:left="3990" w:hanging="360"/>
      </w:pPr>
      <w:rPr>
        <w:rFonts w:ascii="Wingdings" w:hAnsi="Wingdings" w:hint="default"/>
      </w:rPr>
    </w:lvl>
    <w:lvl w:ilvl="6" w:tplc="04090001" w:tentative="1">
      <w:start w:val="1"/>
      <w:numFmt w:val="bullet"/>
      <w:lvlText w:val=""/>
      <w:lvlJc w:val="left"/>
      <w:pPr>
        <w:tabs>
          <w:tab w:val="num" w:pos="4710"/>
        </w:tabs>
        <w:ind w:left="4710" w:hanging="360"/>
      </w:pPr>
      <w:rPr>
        <w:rFonts w:ascii="Symbol" w:hAnsi="Symbol" w:hint="default"/>
      </w:rPr>
    </w:lvl>
    <w:lvl w:ilvl="7" w:tplc="04090003" w:tentative="1">
      <w:start w:val="1"/>
      <w:numFmt w:val="bullet"/>
      <w:lvlText w:val="o"/>
      <w:lvlJc w:val="left"/>
      <w:pPr>
        <w:tabs>
          <w:tab w:val="num" w:pos="5430"/>
        </w:tabs>
        <w:ind w:left="5430" w:hanging="360"/>
      </w:pPr>
      <w:rPr>
        <w:rFonts w:ascii="Courier New" w:hAnsi="Courier New" w:cs="Courier New" w:hint="default"/>
      </w:rPr>
    </w:lvl>
    <w:lvl w:ilvl="8" w:tplc="04090005" w:tentative="1">
      <w:start w:val="1"/>
      <w:numFmt w:val="bullet"/>
      <w:lvlText w:val=""/>
      <w:lvlJc w:val="left"/>
      <w:pPr>
        <w:tabs>
          <w:tab w:val="num" w:pos="6150"/>
        </w:tabs>
        <w:ind w:left="6150" w:hanging="360"/>
      </w:pPr>
      <w:rPr>
        <w:rFonts w:ascii="Wingdings" w:hAnsi="Wingdings" w:hint="default"/>
      </w:rPr>
    </w:lvl>
  </w:abstractNum>
  <w:abstractNum w:abstractNumId="34" w15:restartNumberingAfterBreak="0">
    <w:nsid w:val="6BDD39AE"/>
    <w:multiLevelType w:val="multilevel"/>
    <w:tmpl w:val="1BA27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34"/>
  </w:num>
  <w:num w:numId="26">
    <w:abstractNumId w:val="30"/>
  </w:num>
  <w:num w:numId="27">
    <w:abstractNumId w:val="26"/>
  </w:num>
  <w:num w:numId="28">
    <w:abstractNumId w:val="29"/>
  </w:num>
  <w:num w:numId="29">
    <w:abstractNumId w:val="24"/>
  </w:num>
  <w:num w:numId="30">
    <w:abstractNumId w:val="33"/>
  </w:num>
  <w:num w:numId="31">
    <w:abstractNumId w:val="32"/>
  </w:num>
  <w:num w:numId="32">
    <w:abstractNumId w:val="27"/>
  </w:num>
  <w:num w:numId="33">
    <w:abstractNumId w:val="25"/>
  </w:num>
  <w:num w:numId="34">
    <w:abstractNumId w:val="31"/>
  </w:num>
  <w:num w:numId="35">
    <w:abstractNumId w:val="2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LWAY, Leo">
    <w15:presenceInfo w15:providerId="Windows Live" w15:userId="6b551077-6031-4683-81c3-014c79bd8b8c"/>
  </w15:person>
  <w15:person w15:author="Adamson, Kenneth">
    <w15:presenceInfo w15:providerId="None" w15:userId="Adamson, Kenneth"/>
  </w15:person>
  <w15:person w15:author="Chris Jordan">
    <w15:presenceInfo w15:providerId="Windows Live" w15:userId="9a1fcdd8118b96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embedSystemFonts/>
  <w:activeWritingStyle w:appName="MSWord" w:lang="en-US" w:vendorID="64" w:dllVersion="6" w:nlCheck="1" w:checkStyle="0"/>
  <w:activeWritingStyle w:appName="MSWord" w:lang="en-GB"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ja-JP" w:vendorID="64" w:dllVersion="0" w:nlCheck="1" w:checkStyle="1"/>
  <w:activeWritingStyle w:appName="MSWord" w:lang="en-US" w:vendorID="64" w:dllVersion="0" w:nlCheck="1" w:checkStyle="0"/>
  <w:activeWritingStyle w:appName="MSWord" w:lang="en-GB" w:vendorID="64" w:dllVersion="0" w:nlCheck="1" w:checkStyle="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77E"/>
    <w:rsid w:val="0003261C"/>
    <w:rsid w:val="00034EF1"/>
    <w:rsid w:val="0004198D"/>
    <w:rsid w:val="00060216"/>
    <w:rsid w:val="00067CD4"/>
    <w:rsid w:val="000749CF"/>
    <w:rsid w:val="00083C2F"/>
    <w:rsid w:val="0008763F"/>
    <w:rsid w:val="00091DB3"/>
    <w:rsid w:val="000957B8"/>
    <w:rsid w:val="000A1A70"/>
    <w:rsid w:val="000B5832"/>
    <w:rsid w:val="000E40D1"/>
    <w:rsid w:val="000F2C5D"/>
    <w:rsid w:val="000F3A24"/>
    <w:rsid w:val="0011313D"/>
    <w:rsid w:val="00114C00"/>
    <w:rsid w:val="001207C9"/>
    <w:rsid w:val="00126DE4"/>
    <w:rsid w:val="00143BC7"/>
    <w:rsid w:val="00153CC1"/>
    <w:rsid w:val="00164F84"/>
    <w:rsid w:val="001722DC"/>
    <w:rsid w:val="00196B83"/>
    <w:rsid w:val="001A5DA2"/>
    <w:rsid w:val="001B2566"/>
    <w:rsid w:val="001D28B3"/>
    <w:rsid w:val="001F62B8"/>
    <w:rsid w:val="0021107C"/>
    <w:rsid w:val="00227412"/>
    <w:rsid w:val="00236A7C"/>
    <w:rsid w:val="00250AEF"/>
    <w:rsid w:val="00254B33"/>
    <w:rsid w:val="002755BA"/>
    <w:rsid w:val="002821B6"/>
    <w:rsid w:val="00285993"/>
    <w:rsid w:val="002A0D0E"/>
    <w:rsid w:val="002C535A"/>
    <w:rsid w:val="002E2D2C"/>
    <w:rsid w:val="002E3B6A"/>
    <w:rsid w:val="002F04CE"/>
    <w:rsid w:val="002F2451"/>
    <w:rsid w:val="00306BDD"/>
    <w:rsid w:val="00324EF4"/>
    <w:rsid w:val="0033015C"/>
    <w:rsid w:val="0033392C"/>
    <w:rsid w:val="00363DB0"/>
    <w:rsid w:val="00365A9B"/>
    <w:rsid w:val="003742D8"/>
    <w:rsid w:val="00386A43"/>
    <w:rsid w:val="003C0BB5"/>
    <w:rsid w:val="003C1C6B"/>
    <w:rsid w:val="003C5A8A"/>
    <w:rsid w:val="003D6F16"/>
    <w:rsid w:val="003E6D76"/>
    <w:rsid w:val="0040033B"/>
    <w:rsid w:val="00415849"/>
    <w:rsid w:val="004338A2"/>
    <w:rsid w:val="00434CE4"/>
    <w:rsid w:val="00436F2A"/>
    <w:rsid w:val="00451030"/>
    <w:rsid w:val="004656DA"/>
    <w:rsid w:val="004A732E"/>
    <w:rsid w:val="004F6B8C"/>
    <w:rsid w:val="00506036"/>
    <w:rsid w:val="0052739C"/>
    <w:rsid w:val="00531B28"/>
    <w:rsid w:val="00557995"/>
    <w:rsid w:val="00567556"/>
    <w:rsid w:val="00572804"/>
    <w:rsid w:val="00595051"/>
    <w:rsid w:val="005B62F8"/>
    <w:rsid w:val="005C4938"/>
    <w:rsid w:val="005C6E8E"/>
    <w:rsid w:val="005C7791"/>
    <w:rsid w:val="005E174F"/>
    <w:rsid w:val="005E3F45"/>
    <w:rsid w:val="005F4D08"/>
    <w:rsid w:val="00604935"/>
    <w:rsid w:val="00613E4F"/>
    <w:rsid w:val="00621640"/>
    <w:rsid w:val="006338EB"/>
    <w:rsid w:val="00633966"/>
    <w:rsid w:val="00634ABC"/>
    <w:rsid w:val="00652B52"/>
    <w:rsid w:val="00654FB2"/>
    <w:rsid w:val="00663B5B"/>
    <w:rsid w:val="00681465"/>
    <w:rsid w:val="00682822"/>
    <w:rsid w:val="00684407"/>
    <w:rsid w:val="0069074C"/>
    <w:rsid w:val="00691EE6"/>
    <w:rsid w:val="006B5801"/>
    <w:rsid w:val="006D4004"/>
    <w:rsid w:val="006F32C0"/>
    <w:rsid w:val="00704954"/>
    <w:rsid w:val="0070626A"/>
    <w:rsid w:val="007366B7"/>
    <w:rsid w:val="00741C2C"/>
    <w:rsid w:val="0074641D"/>
    <w:rsid w:val="00776B98"/>
    <w:rsid w:val="00782385"/>
    <w:rsid w:val="007826E5"/>
    <w:rsid w:val="0078635C"/>
    <w:rsid w:val="00793202"/>
    <w:rsid w:val="007A6FF5"/>
    <w:rsid w:val="007B38F4"/>
    <w:rsid w:val="007C0DBC"/>
    <w:rsid w:val="00801B64"/>
    <w:rsid w:val="008038AD"/>
    <w:rsid w:val="0081038B"/>
    <w:rsid w:val="00822118"/>
    <w:rsid w:val="0083342B"/>
    <w:rsid w:val="008411B1"/>
    <w:rsid w:val="00853DF8"/>
    <w:rsid w:val="008616CE"/>
    <w:rsid w:val="0086592D"/>
    <w:rsid w:val="00877815"/>
    <w:rsid w:val="008818D4"/>
    <w:rsid w:val="00886DD4"/>
    <w:rsid w:val="008948E0"/>
    <w:rsid w:val="008B5715"/>
    <w:rsid w:val="008C6229"/>
    <w:rsid w:val="008D33C9"/>
    <w:rsid w:val="008D7FE3"/>
    <w:rsid w:val="008E553E"/>
    <w:rsid w:val="0090334D"/>
    <w:rsid w:val="0092745C"/>
    <w:rsid w:val="00945EB2"/>
    <w:rsid w:val="009478C4"/>
    <w:rsid w:val="009521E2"/>
    <w:rsid w:val="00962B4E"/>
    <w:rsid w:val="00962DC1"/>
    <w:rsid w:val="009930D8"/>
    <w:rsid w:val="00996644"/>
    <w:rsid w:val="009C1781"/>
    <w:rsid w:val="009C248C"/>
    <w:rsid w:val="009D234B"/>
    <w:rsid w:val="009E3BB5"/>
    <w:rsid w:val="00A07AFC"/>
    <w:rsid w:val="00A168B1"/>
    <w:rsid w:val="00A20796"/>
    <w:rsid w:val="00A37E03"/>
    <w:rsid w:val="00A75C70"/>
    <w:rsid w:val="00A91631"/>
    <w:rsid w:val="00AA53D2"/>
    <w:rsid w:val="00AC44EC"/>
    <w:rsid w:val="00AD0E7A"/>
    <w:rsid w:val="00AD1DCC"/>
    <w:rsid w:val="00AD66F0"/>
    <w:rsid w:val="00AF2547"/>
    <w:rsid w:val="00B065E6"/>
    <w:rsid w:val="00B14182"/>
    <w:rsid w:val="00B20039"/>
    <w:rsid w:val="00B47CEE"/>
    <w:rsid w:val="00B713E3"/>
    <w:rsid w:val="00B9342D"/>
    <w:rsid w:val="00BA2284"/>
    <w:rsid w:val="00BB09B8"/>
    <w:rsid w:val="00BC62F7"/>
    <w:rsid w:val="00BD2492"/>
    <w:rsid w:val="00BE2E86"/>
    <w:rsid w:val="00BE7992"/>
    <w:rsid w:val="00BF054D"/>
    <w:rsid w:val="00BF37CD"/>
    <w:rsid w:val="00BF5BFD"/>
    <w:rsid w:val="00C226F6"/>
    <w:rsid w:val="00C24B3D"/>
    <w:rsid w:val="00C34409"/>
    <w:rsid w:val="00C6780B"/>
    <w:rsid w:val="00C7435C"/>
    <w:rsid w:val="00C8771F"/>
    <w:rsid w:val="00C9225F"/>
    <w:rsid w:val="00C93B6A"/>
    <w:rsid w:val="00CA3F82"/>
    <w:rsid w:val="00CA40FA"/>
    <w:rsid w:val="00CA651F"/>
    <w:rsid w:val="00CB275C"/>
    <w:rsid w:val="00CD3808"/>
    <w:rsid w:val="00CE20A9"/>
    <w:rsid w:val="00D043BB"/>
    <w:rsid w:val="00D11FF8"/>
    <w:rsid w:val="00D32D49"/>
    <w:rsid w:val="00D333CC"/>
    <w:rsid w:val="00D5799B"/>
    <w:rsid w:val="00D85324"/>
    <w:rsid w:val="00D951E6"/>
    <w:rsid w:val="00DA4BD5"/>
    <w:rsid w:val="00DC11AB"/>
    <w:rsid w:val="00DD610F"/>
    <w:rsid w:val="00E15C79"/>
    <w:rsid w:val="00E55629"/>
    <w:rsid w:val="00E66478"/>
    <w:rsid w:val="00E70F79"/>
    <w:rsid w:val="00E810DD"/>
    <w:rsid w:val="00E81B8A"/>
    <w:rsid w:val="00E82F4D"/>
    <w:rsid w:val="00E956A6"/>
    <w:rsid w:val="00EA011A"/>
    <w:rsid w:val="00EA0BE5"/>
    <w:rsid w:val="00EA6798"/>
    <w:rsid w:val="00EB788B"/>
    <w:rsid w:val="00EC3E93"/>
    <w:rsid w:val="00ED7F86"/>
    <w:rsid w:val="00EE614C"/>
    <w:rsid w:val="00F1126C"/>
    <w:rsid w:val="00F12CC5"/>
    <w:rsid w:val="00F1377E"/>
    <w:rsid w:val="00F24684"/>
    <w:rsid w:val="00F30689"/>
    <w:rsid w:val="00F33CF2"/>
    <w:rsid w:val="00F34AD7"/>
    <w:rsid w:val="00F369B2"/>
    <w:rsid w:val="00F415ED"/>
    <w:rsid w:val="00F51F0B"/>
    <w:rsid w:val="00F5497C"/>
    <w:rsid w:val="00F57571"/>
    <w:rsid w:val="00F71565"/>
    <w:rsid w:val="00F83C37"/>
    <w:rsid w:val="00F9678B"/>
    <w:rsid w:val="00FA164C"/>
    <w:rsid w:val="00FB0041"/>
    <w:rsid w:val="00FC0DB1"/>
    <w:rsid w:val="00FD33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0591AB"/>
  <w14:defaultImageDpi w14:val="300"/>
  <w15:docId w15:val="{F50E70F2-604F-41C6-A99B-919408A7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10D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810DD"/>
    <w:rPr>
      <w:rFonts w:ascii="Lucida Grande" w:hAnsi="Lucida Grande" w:cs="Lucida Grande"/>
      <w:sz w:val="18"/>
      <w:szCs w:val="18"/>
      <w:lang w:val="en-GB" w:eastAsia="en-US"/>
    </w:rPr>
  </w:style>
  <w:style w:type="paragraph" w:styleId="ListParagraph">
    <w:name w:val="List Paragraph"/>
    <w:basedOn w:val="Normal"/>
    <w:uiPriority w:val="34"/>
    <w:qFormat/>
    <w:rsid w:val="00F51F0B"/>
    <w:pPr>
      <w:ind w:left="720"/>
      <w:contextualSpacing/>
    </w:pPr>
  </w:style>
  <w:style w:type="table" w:styleId="TableGrid">
    <w:name w:val="Table Grid"/>
    <w:basedOn w:val="TableNormal"/>
    <w:uiPriority w:val="59"/>
    <w:rsid w:val="00AD0E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067CD4"/>
    <w:rPr>
      <w:color w:val="0000FF" w:themeColor="hyperlink"/>
      <w:u w:val="single"/>
    </w:rPr>
  </w:style>
  <w:style w:type="paragraph" w:styleId="NormalWeb">
    <w:name w:val="Normal (Web)"/>
    <w:basedOn w:val="Normal"/>
    <w:uiPriority w:val="99"/>
    <w:unhideWhenUsed/>
    <w:rsid w:val="009C248C"/>
    <w:pPr>
      <w:spacing w:before="100" w:beforeAutospacing="1" w:after="100" w:afterAutospacing="1"/>
    </w:pPr>
    <w:rPr>
      <w:rFonts w:ascii="Arial" w:eastAsia="Times New Roman" w:hAnsi="Arial" w:cs="Arial"/>
      <w:szCs w:val="24"/>
      <w:lang w:eastAsia="en-GB"/>
    </w:rPr>
  </w:style>
  <w:style w:type="character" w:styleId="FollowedHyperlink">
    <w:name w:val="FollowedHyperlink"/>
    <w:basedOn w:val="DefaultParagraphFont"/>
    <w:uiPriority w:val="99"/>
    <w:semiHidden/>
    <w:unhideWhenUsed/>
    <w:rsid w:val="000F2C5D"/>
    <w:rPr>
      <w:color w:val="800080" w:themeColor="followedHyperlink"/>
      <w:u w:val="single"/>
    </w:rPr>
  </w:style>
  <w:style w:type="paragraph" w:styleId="Footer">
    <w:name w:val="footer"/>
    <w:basedOn w:val="Normal"/>
    <w:link w:val="FooterChar"/>
    <w:uiPriority w:val="99"/>
    <w:unhideWhenUsed/>
    <w:rsid w:val="00CE20A9"/>
    <w:pPr>
      <w:tabs>
        <w:tab w:val="center" w:pos="4320"/>
        <w:tab w:val="right" w:pos="8640"/>
      </w:tabs>
    </w:pPr>
  </w:style>
  <w:style w:type="character" w:customStyle="1" w:styleId="FooterChar">
    <w:name w:val="Footer Char"/>
    <w:basedOn w:val="DefaultParagraphFont"/>
    <w:link w:val="Footer"/>
    <w:uiPriority w:val="99"/>
    <w:rsid w:val="00CE20A9"/>
    <w:rPr>
      <w:sz w:val="24"/>
      <w:lang w:val="en-GB" w:eastAsia="en-US"/>
    </w:rPr>
  </w:style>
  <w:style w:type="character" w:styleId="PageNumber">
    <w:name w:val="page number"/>
    <w:basedOn w:val="DefaultParagraphFont"/>
    <w:uiPriority w:val="99"/>
    <w:semiHidden/>
    <w:unhideWhenUsed/>
    <w:rsid w:val="00CE20A9"/>
  </w:style>
  <w:style w:type="paragraph" w:styleId="Header">
    <w:name w:val="header"/>
    <w:basedOn w:val="Normal"/>
    <w:link w:val="HeaderChar"/>
    <w:uiPriority w:val="99"/>
    <w:unhideWhenUsed/>
    <w:rsid w:val="009C1781"/>
    <w:pPr>
      <w:tabs>
        <w:tab w:val="center" w:pos="4320"/>
        <w:tab w:val="right" w:pos="8640"/>
      </w:tabs>
    </w:pPr>
  </w:style>
  <w:style w:type="character" w:customStyle="1" w:styleId="HeaderChar">
    <w:name w:val="Header Char"/>
    <w:basedOn w:val="DefaultParagraphFont"/>
    <w:link w:val="Header"/>
    <w:uiPriority w:val="99"/>
    <w:rsid w:val="009C1781"/>
    <w:rPr>
      <w:sz w:val="24"/>
      <w:lang w:val="en-GB" w:eastAsia="en-US"/>
    </w:rPr>
  </w:style>
  <w:style w:type="paragraph" w:customStyle="1" w:styleId="BulletNormal">
    <w:name w:val="BulletNormal"/>
    <w:basedOn w:val="Normal"/>
    <w:rsid w:val="002755BA"/>
    <w:pPr>
      <w:numPr>
        <w:numId w:val="28"/>
      </w:numPr>
      <w:spacing w:after="60"/>
    </w:pPr>
    <w:rPr>
      <w:rFonts w:ascii="Arial" w:eastAsia="Times New Roman" w:hAnsi="Arial"/>
      <w:sz w:val="16"/>
    </w:rPr>
  </w:style>
  <w:style w:type="paragraph" w:customStyle="1" w:styleId="Default">
    <w:name w:val="Default"/>
    <w:rsid w:val="002755BA"/>
    <w:pPr>
      <w:autoSpaceDE w:val="0"/>
      <w:autoSpaceDN w:val="0"/>
      <w:adjustRightInd w:val="0"/>
    </w:pPr>
    <w:rPr>
      <w:rFonts w:ascii="Arial" w:eastAsia="Times New Roman" w:hAnsi="Arial" w:cs="Arial"/>
      <w:color w:val="000000"/>
      <w:sz w:val="24"/>
      <w:szCs w:val="24"/>
      <w:lang w:val="en-GB" w:eastAsia="en-GB"/>
    </w:rPr>
  </w:style>
  <w:style w:type="character" w:styleId="CommentReference">
    <w:name w:val="annotation reference"/>
    <w:basedOn w:val="DefaultParagraphFont"/>
    <w:uiPriority w:val="99"/>
    <w:semiHidden/>
    <w:unhideWhenUsed/>
    <w:rsid w:val="0074641D"/>
    <w:rPr>
      <w:sz w:val="16"/>
      <w:szCs w:val="16"/>
    </w:rPr>
  </w:style>
  <w:style w:type="paragraph" w:styleId="CommentText">
    <w:name w:val="annotation text"/>
    <w:basedOn w:val="Normal"/>
    <w:link w:val="CommentTextChar"/>
    <w:uiPriority w:val="99"/>
    <w:semiHidden/>
    <w:unhideWhenUsed/>
    <w:rsid w:val="0074641D"/>
    <w:rPr>
      <w:sz w:val="20"/>
    </w:rPr>
  </w:style>
  <w:style w:type="character" w:customStyle="1" w:styleId="CommentTextChar">
    <w:name w:val="Comment Text Char"/>
    <w:basedOn w:val="DefaultParagraphFont"/>
    <w:link w:val="CommentText"/>
    <w:uiPriority w:val="99"/>
    <w:semiHidden/>
    <w:rsid w:val="0074641D"/>
    <w:rPr>
      <w:lang w:val="en-GB" w:eastAsia="en-US"/>
    </w:rPr>
  </w:style>
  <w:style w:type="paragraph" w:styleId="CommentSubject">
    <w:name w:val="annotation subject"/>
    <w:basedOn w:val="CommentText"/>
    <w:next w:val="CommentText"/>
    <w:link w:val="CommentSubjectChar"/>
    <w:uiPriority w:val="99"/>
    <w:semiHidden/>
    <w:unhideWhenUsed/>
    <w:rsid w:val="0074641D"/>
    <w:rPr>
      <w:b/>
      <w:bCs/>
    </w:rPr>
  </w:style>
  <w:style w:type="character" w:customStyle="1" w:styleId="CommentSubjectChar">
    <w:name w:val="Comment Subject Char"/>
    <w:basedOn w:val="CommentTextChar"/>
    <w:link w:val="CommentSubject"/>
    <w:uiPriority w:val="99"/>
    <w:semiHidden/>
    <w:rsid w:val="0074641D"/>
    <w:rPr>
      <w:b/>
      <w:bCs/>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9708217">
      <w:bodyDiv w:val="1"/>
      <w:marLeft w:val="0"/>
      <w:marRight w:val="0"/>
      <w:marTop w:val="0"/>
      <w:marBottom w:val="0"/>
      <w:divBdr>
        <w:top w:val="none" w:sz="0" w:space="0" w:color="auto"/>
        <w:left w:val="none" w:sz="0" w:space="0" w:color="auto"/>
        <w:bottom w:val="none" w:sz="0" w:space="0" w:color="auto"/>
        <w:right w:val="none" w:sz="0" w:space="0" w:color="auto"/>
      </w:divBdr>
      <w:divsChild>
        <w:div w:id="509680266">
          <w:marLeft w:val="0"/>
          <w:marRight w:val="0"/>
          <w:marTop w:val="0"/>
          <w:marBottom w:val="0"/>
          <w:divBdr>
            <w:top w:val="none" w:sz="0" w:space="0" w:color="auto"/>
            <w:left w:val="none" w:sz="0" w:space="0" w:color="auto"/>
            <w:bottom w:val="none" w:sz="0" w:space="0" w:color="auto"/>
            <w:right w:val="none" w:sz="0" w:space="0" w:color="auto"/>
          </w:divBdr>
          <w:divsChild>
            <w:div w:id="155997848">
              <w:marLeft w:val="0"/>
              <w:marRight w:val="0"/>
              <w:marTop w:val="0"/>
              <w:marBottom w:val="0"/>
              <w:divBdr>
                <w:top w:val="none" w:sz="0" w:space="0" w:color="auto"/>
                <w:left w:val="none" w:sz="0" w:space="0" w:color="auto"/>
                <w:bottom w:val="none" w:sz="0" w:space="0" w:color="auto"/>
                <w:right w:val="none" w:sz="0" w:space="0" w:color="auto"/>
              </w:divBdr>
              <w:divsChild>
                <w:div w:id="96423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61202">
          <w:marLeft w:val="0"/>
          <w:marRight w:val="0"/>
          <w:marTop w:val="0"/>
          <w:marBottom w:val="0"/>
          <w:divBdr>
            <w:top w:val="none" w:sz="0" w:space="0" w:color="auto"/>
            <w:left w:val="none" w:sz="0" w:space="0" w:color="auto"/>
            <w:bottom w:val="none" w:sz="0" w:space="0" w:color="auto"/>
            <w:right w:val="none" w:sz="0" w:space="0" w:color="auto"/>
          </w:divBdr>
          <w:divsChild>
            <w:div w:id="523905737">
              <w:marLeft w:val="0"/>
              <w:marRight w:val="0"/>
              <w:marTop w:val="0"/>
              <w:marBottom w:val="0"/>
              <w:divBdr>
                <w:top w:val="none" w:sz="0" w:space="0" w:color="auto"/>
                <w:left w:val="none" w:sz="0" w:space="0" w:color="auto"/>
                <w:bottom w:val="none" w:sz="0" w:space="0" w:color="auto"/>
                <w:right w:val="none" w:sz="0" w:space="0" w:color="auto"/>
              </w:divBdr>
              <w:divsChild>
                <w:div w:id="151526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060720">
          <w:marLeft w:val="0"/>
          <w:marRight w:val="0"/>
          <w:marTop w:val="0"/>
          <w:marBottom w:val="0"/>
          <w:divBdr>
            <w:top w:val="none" w:sz="0" w:space="0" w:color="auto"/>
            <w:left w:val="none" w:sz="0" w:space="0" w:color="auto"/>
            <w:bottom w:val="none" w:sz="0" w:space="0" w:color="auto"/>
            <w:right w:val="none" w:sz="0" w:space="0" w:color="auto"/>
          </w:divBdr>
          <w:divsChild>
            <w:div w:id="1103649442">
              <w:marLeft w:val="0"/>
              <w:marRight w:val="0"/>
              <w:marTop w:val="0"/>
              <w:marBottom w:val="0"/>
              <w:divBdr>
                <w:top w:val="none" w:sz="0" w:space="0" w:color="auto"/>
                <w:left w:val="none" w:sz="0" w:space="0" w:color="auto"/>
                <w:bottom w:val="none" w:sz="0" w:space="0" w:color="auto"/>
                <w:right w:val="none" w:sz="0" w:space="0" w:color="auto"/>
              </w:divBdr>
              <w:divsChild>
                <w:div w:id="66756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4396">
      <w:bodyDiv w:val="1"/>
      <w:marLeft w:val="0"/>
      <w:marRight w:val="0"/>
      <w:marTop w:val="0"/>
      <w:marBottom w:val="0"/>
      <w:divBdr>
        <w:top w:val="none" w:sz="0" w:space="0" w:color="auto"/>
        <w:left w:val="none" w:sz="0" w:space="0" w:color="auto"/>
        <w:bottom w:val="none" w:sz="0" w:space="0" w:color="auto"/>
        <w:right w:val="none" w:sz="0" w:space="0" w:color="auto"/>
      </w:divBdr>
      <w:divsChild>
        <w:div w:id="1441996882">
          <w:marLeft w:val="0"/>
          <w:marRight w:val="0"/>
          <w:marTop w:val="0"/>
          <w:marBottom w:val="0"/>
          <w:divBdr>
            <w:top w:val="none" w:sz="0" w:space="0" w:color="auto"/>
            <w:left w:val="none" w:sz="0" w:space="0" w:color="auto"/>
            <w:bottom w:val="none" w:sz="0" w:space="0" w:color="auto"/>
            <w:right w:val="none" w:sz="0" w:space="0" w:color="auto"/>
          </w:divBdr>
          <w:divsChild>
            <w:div w:id="515659144">
              <w:marLeft w:val="0"/>
              <w:marRight w:val="0"/>
              <w:marTop w:val="0"/>
              <w:marBottom w:val="0"/>
              <w:divBdr>
                <w:top w:val="none" w:sz="0" w:space="0" w:color="auto"/>
                <w:left w:val="none" w:sz="0" w:space="0" w:color="auto"/>
                <w:bottom w:val="none" w:sz="0" w:space="0" w:color="auto"/>
                <w:right w:val="none" w:sz="0" w:space="0" w:color="auto"/>
              </w:divBdr>
              <w:divsChild>
                <w:div w:id="9599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ulster.ac.uk/display/SSS/Ulster+Business+School+-+Guide+to+referencing+in+the+Harvard+sty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bcs.org/upload/pdf/hea-guidelinesfull-2015.pdf"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29</Pages>
  <Words>5338</Words>
  <Characters>30429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university of ulster</Company>
  <LinksUpToDate>false</LinksUpToDate>
  <CharactersWithSpaces>35696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adamson</dc:creator>
  <cp:keywords/>
  <dc:description/>
  <cp:lastModifiedBy>Chris Jordan</cp:lastModifiedBy>
  <cp:revision>7</cp:revision>
  <dcterms:created xsi:type="dcterms:W3CDTF">2018-09-17T13:49:00Z</dcterms:created>
  <dcterms:modified xsi:type="dcterms:W3CDTF">2018-12-11T22:26:00Z</dcterms:modified>
</cp:coreProperties>
</file>